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B7057" w:rsidRDefault="005F6C17" w14:paraId="70434AB5" w14:textId="77777777">
      <w:r>
        <w:rPr>
          <w:rFonts w:ascii="Times New Roman" w:hAnsi="Times New Roman" w:eastAsia="Times New Roman" w:cs="Times New Roman"/>
        </w:rPr>
        <w:t>Master Tutorial</w:t>
      </w:r>
    </w:p>
    <w:p w:rsidR="001B7057" w:rsidRDefault="005F6C17" w14:paraId="6095FB23" w14:textId="77777777">
      <w:pPr>
        <w:spacing w:line="240" w:lineRule="auto"/>
      </w:pPr>
      <w:r>
        <w:rPr>
          <w:rFonts w:ascii="Times New Roman" w:hAnsi="Times New Roman" w:eastAsia="Times New Roman" w:cs="Times New Roman"/>
        </w:rPr>
        <w:t>TITLE</w:t>
      </w:r>
    </w:p>
    <w:p w:rsidR="001B7057" w:rsidRDefault="00BE7D74" w14:paraId="74D05171" w14:textId="1042F1AC">
      <w:pPr>
        <w:spacing w:line="240" w:lineRule="auto"/>
      </w:pPr>
      <w:r>
        <w:rPr>
          <w:rFonts w:ascii="Times New Roman" w:hAnsi="Times New Roman" w:eastAsia="Times New Roman" w:cs="Times New Roman"/>
        </w:rPr>
        <w:t>Natural Language Processing with R and Python</w:t>
      </w:r>
    </w:p>
    <w:p w:rsidR="001B7057" w:rsidRDefault="001B7057" w14:paraId="76D1532F" w14:textId="77777777">
      <w:pPr>
        <w:spacing w:line="240" w:lineRule="auto"/>
      </w:pPr>
    </w:p>
    <w:p w:rsidR="001B7057" w:rsidRDefault="005F6C17" w14:paraId="57712B15" w14:textId="77777777">
      <w:pPr>
        <w:spacing w:line="240" w:lineRule="auto"/>
      </w:pPr>
      <w:r>
        <w:rPr>
          <w:rFonts w:ascii="Times New Roman" w:hAnsi="Times New Roman" w:eastAsia="Times New Roman" w:cs="Times New Roman"/>
        </w:rPr>
        <w:t>SHORTENED TITLE</w:t>
      </w:r>
    </w:p>
    <w:p w:rsidR="001B7057" w:rsidRDefault="00BE7D74" w14:paraId="2B8EABF5" w14:textId="78318A0E">
      <w:pPr>
        <w:spacing w:line="240" w:lineRule="auto"/>
      </w:pPr>
      <w:r>
        <w:rPr>
          <w:rFonts w:ascii="Times New Roman" w:hAnsi="Times New Roman" w:eastAsia="Times New Roman" w:cs="Times New Roman"/>
        </w:rPr>
        <w:t>NLP with R and Python</w:t>
      </w:r>
    </w:p>
    <w:p w:rsidR="00A325E0" w:rsidRDefault="00A325E0" w14:paraId="0E105D51" w14:textId="6ECF472D">
      <w:pPr>
        <w:spacing w:line="240" w:lineRule="auto"/>
      </w:pPr>
    </w:p>
    <w:p w:rsidRPr="00795A8A" w:rsidR="00A325E0" w:rsidRDefault="00A325E0" w14:paraId="20EA7ED6" w14:textId="36074589">
      <w:pPr>
        <w:spacing w:line="240" w:lineRule="auto"/>
        <w:rPr>
          <w:rFonts w:ascii="Times New Roman" w:hAnsi="Times New Roman" w:cs="Times New Roman"/>
        </w:rPr>
      </w:pPr>
      <w:r w:rsidRPr="00795A8A">
        <w:rPr>
          <w:rFonts w:ascii="Times New Roman" w:hAnsi="Times New Roman" w:cs="Times New Roman"/>
        </w:rPr>
        <w:t>CITATION</w:t>
      </w:r>
    </w:p>
    <w:p w:rsidRPr="00795A8A" w:rsidR="00A325E0" w:rsidRDefault="00795A8A" w14:paraId="5003724F" w14:textId="4B062D1B">
      <w:pPr>
        <w:spacing w:line="240" w:lineRule="auto"/>
        <w:rPr>
          <w:rFonts w:ascii="Times New Roman" w:hAnsi="Times New Roman" w:cs="Times New Roman"/>
        </w:rPr>
      </w:pPr>
      <w:r>
        <w:rPr>
          <w:rFonts w:ascii="Times New Roman" w:hAnsi="Times New Roman" w:cs="Times New Roman"/>
        </w:rPr>
        <w:t>Nydick, S. W., Wiseman, B.</w:t>
      </w:r>
      <w:r w:rsidR="005041E3">
        <w:rPr>
          <w:rFonts w:ascii="Times New Roman" w:hAnsi="Times New Roman" w:cs="Times New Roman"/>
        </w:rPr>
        <w:t>, &amp; Wisner, T.</w:t>
      </w:r>
      <w:r>
        <w:rPr>
          <w:rFonts w:ascii="Times New Roman" w:hAnsi="Times New Roman" w:cs="Times New Roman"/>
        </w:rPr>
        <w:t xml:space="preserve"> (2022). Natural language processing with R and Python [Master Tutorial]. Society for Industrial and Organizational Psychology Annual Conference, Seattle, WA, United States.</w:t>
      </w:r>
    </w:p>
    <w:p w:rsidR="00A325E0" w:rsidRDefault="00A325E0" w14:paraId="09710DCD" w14:textId="77777777">
      <w:pPr>
        <w:spacing w:line="240" w:lineRule="auto"/>
      </w:pPr>
    </w:p>
    <w:p w:rsidR="001B7057" w:rsidRDefault="005F6C17" w14:paraId="70D80569" w14:textId="298F84FE">
      <w:pPr>
        <w:spacing w:line="240" w:lineRule="auto"/>
        <w:rPr>
          <w:rFonts w:ascii="Times New Roman" w:hAnsi="Times New Roman" w:eastAsia="Times New Roman" w:cs="Times New Roman"/>
        </w:rPr>
      </w:pPr>
      <w:r>
        <w:rPr>
          <w:rFonts w:ascii="Times New Roman" w:hAnsi="Times New Roman" w:eastAsia="Times New Roman" w:cs="Times New Roman"/>
        </w:rPr>
        <w:t>ABSTRACT</w:t>
      </w:r>
    </w:p>
    <w:p w:rsidRPr="00CF7FC8" w:rsidR="00A626F8" w:rsidRDefault="009A7D64" w14:paraId="01EDD487" w14:textId="76652911">
      <w:pPr>
        <w:spacing w:line="240" w:lineRule="auto"/>
        <w:rPr>
          <w:rFonts w:ascii="Times New Roman" w:hAnsi="Times New Roman" w:cs="Times New Roman"/>
        </w:rPr>
      </w:pPr>
      <w:commentRangeStart w:id="356918856"/>
      <w:commentRangeStart w:id="1162257508"/>
      <w:r w:rsidRPr="09CA877C" w:rsidR="52ED8F22">
        <w:rPr>
          <w:rFonts w:ascii="Times New Roman" w:hAnsi="Times New Roman" w:cs="Times New Roman"/>
        </w:rPr>
        <w:t xml:space="preserve">Text analysis </w:t>
      </w:r>
      <w:r w:rsidRPr="09CA877C" w:rsidR="02182CBB">
        <w:rPr>
          <w:rFonts w:ascii="Times New Roman" w:hAnsi="Times New Roman" w:cs="Times New Roman"/>
        </w:rPr>
        <w:t>is a gold mine for</w:t>
      </w:r>
      <w:r w:rsidRPr="09CA877C" w:rsidR="5ABB3169">
        <w:rPr>
          <w:rFonts w:ascii="Times New Roman" w:hAnsi="Times New Roman" w:cs="Times New Roman"/>
        </w:rPr>
        <w:t xml:space="preserve"> </w:t>
      </w:r>
      <w:r w:rsidRPr="09CA877C" w:rsidR="2E956C92">
        <w:rPr>
          <w:rFonts w:ascii="Times New Roman" w:hAnsi="Times New Roman" w:cs="Times New Roman"/>
        </w:rPr>
        <w:t xml:space="preserve">discovering </w:t>
      </w:r>
      <w:r w:rsidRPr="09CA877C" w:rsidR="512323F3">
        <w:rPr>
          <w:rFonts w:ascii="Times New Roman" w:hAnsi="Times New Roman" w:cs="Times New Roman"/>
        </w:rPr>
        <w:t>natural psychological phenomena</w:t>
      </w:r>
      <w:r w:rsidRPr="09CA877C" w:rsidR="009A7D64">
        <w:rPr>
          <w:rFonts w:ascii="Times New Roman" w:hAnsi="Times New Roman" w:cs="Times New Roman"/>
        </w:rPr>
        <w:t>. Data scientists and machine learning practi</w:t>
      </w:r>
      <w:r w:rsidRPr="09CA877C" w:rsidR="00BC0089">
        <w:rPr>
          <w:rFonts w:ascii="Times New Roman" w:hAnsi="Times New Roman" w:cs="Times New Roman"/>
        </w:rPr>
        <w:t>tioners often use Python</w:t>
      </w:r>
      <w:r w:rsidRPr="09CA877C" w:rsidR="00CE3CA1">
        <w:rPr>
          <w:rFonts w:ascii="Times New Roman" w:hAnsi="Times New Roman" w:cs="Times New Roman"/>
        </w:rPr>
        <w:t xml:space="preserve"> for text processing</w:t>
      </w:r>
      <w:r w:rsidRPr="09CA877C" w:rsidR="2A2469A0">
        <w:rPr>
          <w:rFonts w:ascii="Times New Roman" w:hAnsi="Times New Roman" w:cs="Times New Roman"/>
        </w:rPr>
        <w:t xml:space="preserve"> even though psychologists </w:t>
      </w:r>
      <w:r w:rsidRPr="09CA877C" w:rsidR="26EA01E1">
        <w:rPr>
          <w:rFonts w:ascii="Times New Roman" w:hAnsi="Times New Roman" w:cs="Times New Roman"/>
        </w:rPr>
        <w:t xml:space="preserve">are </w:t>
      </w:r>
      <w:r w:rsidRPr="09CA877C" w:rsidR="2A2469A0">
        <w:rPr>
          <w:rFonts w:ascii="Times New Roman" w:hAnsi="Times New Roman" w:cs="Times New Roman"/>
        </w:rPr>
        <w:t>often trained in R for analyzing data</w:t>
      </w:r>
      <w:r w:rsidRPr="09CA877C" w:rsidR="00BC0089">
        <w:rPr>
          <w:rFonts w:ascii="Times New Roman" w:hAnsi="Times New Roman" w:cs="Times New Roman"/>
        </w:rPr>
        <w:t>.</w:t>
      </w:r>
      <w:commentRangeEnd w:id="356918856"/>
      <w:r>
        <w:rPr>
          <w:rStyle w:val="CommentReference"/>
        </w:rPr>
        <w:commentReference w:id="356918856"/>
      </w:r>
      <w:commentRangeEnd w:id="1162257508"/>
      <w:r>
        <w:rPr>
          <w:rStyle w:val="CommentReference"/>
        </w:rPr>
        <w:commentReference w:id="1162257508"/>
      </w:r>
      <w:r w:rsidRPr="09CA877C" w:rsidR="005D7AFE">
        <w:rPr>
          <w:rFonts w:ascii="Times New Roman" w:hAnsi="Times New Roman" w:cs="Times New Roman"/>
        </w:rPr>
        <w:t xml:space="preserve"> </w:t>
      </w:r>
      <w:r w:rsidRPr="09CA877C" w:rsidR="00BD2F84">
        <w:rPr>
          <w:rFonts w:ascii="Times New Roman" w:hAnsi="Times New Roman" w:cs="Times New Roman"/>
        </w:rPr>
        <w:t xml:space="preserve">Many of the Python </w:t>
      </w:r>
      <w:r w:rsidRPr="09CA877C" w:rsidR="005D2ED9">
        <w:rPr>
          <w:rFonts w:ascii="Times New Roman" w:hAnsi="Times New Roman" w:cs="Times New Roman"/>
        </w:rPr>
        <w:t xml:space="preserve">language processing tools are more advanced and developed than those in R. </w:t>
      </w:r>
      <w:r w:rsidRPr="09CA877C" w:rsidR="005D7AFE">
        <w:rPr>
          <w:rFonts w:ascii="Times New Roman" w:hAnsi="Times New Roman" w:cs="Times New Roman"/>
        </w:rPr>
        <w:t xml:space="preserve">This tutorial </w:t>
      </w:r>
      <w:r w:rsidRPr="09CA877C" w:rsidR="00D727AC">
        <w:rPr>
          <w:rFonts w:ascii="Times New Roman" w:hAnsi="Times New Roman" w:cs="Times New Roman"/>
        </w:rPr>
        <w:t xml:space="preserve">session will show you how to integrate Python </w:t>
      </w:r>
      <w:r w:rsidRPr="09CA877C" w:rsidR="00C53B4E">
        <w:rPr>
          <w:rFonts w:ascii="Times New Roman" w:hAnsi="Times New Roman" w:cs="Times New Roman"/>
        </w:rPr>
        <w:t xml:space="preserve">natural </w:t>
      </w:r>
      <w:r w:rsidRPr="09CA877C" w:rsidR="00D727AC">
        <w:rPr>
          <w:rFonts w:ascii="Times New Roman" w:hAnsi="Times New Roman" w:cs="Times New Roman"/>
        </w:rPr>
        <w:t>language processing tools with</w:t>
      </w:r>
      <w:r w:rsidRPr="09CA877C" w:rsidR="00C53B4E">
        <w:rPr>
          <w:rFonts w:ascii="Times New Roman" w:hAnsi="Times New Roman" w:cs="Times New Roman"/>
        </w:rPr>
        <w:t>in</w:t>
      </w:r>
      <w:r w:rsidRPr="09CA877C" w:rsidR="00D727AC">
        <w:rPr>
          <w:rFonts w:ascii="Times New Roman" w:hAnsi="Times New Roman" w:cs="Times New Roman"/>
        </w:rPr>
        <w:t xml:space="preserve"> </w:t>
      </w:r>
      <w:r w:rsidRPr="09CA877C" w:rsidR="00C53B4E">
        <w:rPr>
          <w:rFonts w:ascii="Times New Roman" w:hAnsi="Times New Roman" w:cs="Times New Roman"/>
        </w:rPr>
        <w:t>an R workflow.</w:t>
      </w:r>
      <w:r w:rsidRPr="09CA877C" w:rsidR="00BC579E">
        <w:rPr>
          <w:rFonts w:ascii="Times New Roman" w:hAnsi="Times New Roman" w:cs="Times New Roman"/>
        </w:rPr>
        <w:t xml:space="preserve"> Bring your laptop for this interactive session.</w:t>
      </w:r>
    </w:p>
    <w:p w:rsidR="00CC34AA" w:rsidRDefault="00CC34AA" w14:paraId="3217F97C" w14:textId="1F8A31A0">
      <w:pPr>
        <w:spacing w:line="240" w:lineRule="auto"/>
        <w:rPr>
          <w:rFonts w:ascii="Times New Roman" w:hAnsi="Times New Roman" w:eastAsia="Times New Roman" w:cs="Times New Roman"/>
        </w:rPr>
      </w:pPr>
    </w:p>
    <w:p w:rsidR="001B7057" w:rsidRDefault="005F6C17" w14:paraId="4C711DC4" w14:textId="03E07AFE">
      <w:pPr>
        <w:spacing w:line="240" w:lineRule="auto"/>
        <w:rPr>
          <w:rFonts w:ascii="Times New Roman" w:hAnsi="Times New Roman" w:eastAsia="Times New Roman" w:cs="Times New Roman"/>
        </w:rPr>
      </w:pPr>
      <w:r w:rsidRPr="09CA877C" w:rsidR="005F6C17">
        <w:rPr>
          <w:rFonts w:ascii="Times New Roman" w:hAnsi="Times New Roman" w:eastAsia="Times New Roman" w:cs="Times New Roman"/>
        </w:rPr>
        <w:t>PRESS PARAGRAPH</w:t>
      </w:r>
    </w:p>
    <w:p w:rsidRPr="00DA707B" w:rsidR="005D2ED9" w:rsidP="09CA877C" w:rsidRDefault="007B27A5" w14:paraId="55DB1513" w14:textId="63E20BB6">
      <w:pPr>
        <w:pStyle w:val="Normal"/>
        <w:spacing w:line="240" w:lineRule="auto"/>
        <w:rPr>
          <w:rFonts w:ascii="Times New Roman" w:hAnsi="Times New Roman" w:cs="Times New Roman"/>
        </w:rPr>
      </w:pPr>
      <w:r w:rsidRPr="09CA877C" w:rsidR="11B1E6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Text data is becoming increasingly abundant as a valuable information source</w:t>
      </w:r>
      <w:r w:rsidRPr="09CA877C" w:rsidR="180A439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often requires Python programming to execute efficiently</w:t>
      </w:r>
      <w:r w:rsidRPr="09CA877C" w:rsidR="2F9B04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which can create problems for psychologists and statisticians who tend to have backgrounds in R</w:t>
      </w:r>
      <w:r w:rsidRPr="09CA877C" w:rsidR="463A94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due to R being designed around numerical data analysis.</w:t>
      </w:r>
      <w:r w:rsidRPr="09CA877C" w:rsidR="180A439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09CA877C" w:rsidR="4058301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 impasse arises when s</w:t>
      </w:r>
      <w:r w:rsidRPr="09CA877C" w:rsidR="007B27A5">
        <w:rPr>
          <w:rFonts w:ascii="Times New Roman" w:hAnsi="Times New Roman" w:cs="Times New Roman"/>
        </w:rPr>
        <w:t xml:space="preserve">tatisticians and data scientists </w:t>
      </w:r>
      <w:r w:rsidRPr="09CA877C" w:rsidR="007B27A5">
        <w:rPr>
          <w:rFonts w:ascii="Times New Roman" w:hAnsi="Times New Roman" w:cs="Times New Roman"/>
        </w:rPr>
        <w:t>treat R and Python as mutually incompatible tools.</w:t>
      </w:r>
      <w:r w:rsidRPr="09CA877C" w:rsidR="00A77FFD">
        <w:rPr>
          <w:rFonts w:ascii="Times New Roman" w:hAnsi="Times New Roman" w:cs="Times New Roman"/>
        </w:rPr>
        <w:t xml:space="preserve"> Each language has a separate fanbase </w:t>
      </w:r>
      <w:r w:rsidRPr="09CA877C" w:rsidR="00B90F49">
        <w:rPr>
          <w:rFonts w:ascii="Times New Roman" w:hAnsi="Times New Roman" w:cs="Times New Roman"/>
        </w:rPr>
        <w:t>who are convinced of their language</w:t>
      </w:r>
      <w:r w:rsidRPr="09CA877C" w:rsidR="00FF421E">
        <w:rPr>
          <w:rFonts w:ascii="Times New Roman" w:hAnsi="Times New Roman" w:cs="Times New Roman"/>
        </w:rPr>
        <w:t xml:space="preserve">’s superiority: Python is a better </w:t>
      </w:r>
      <w:r w:rsidRPr="09CA877C" w:rsidR="3B23DBF5">
        <w:rPr>
          <w:rFonts w:ascii="Times New Roman" w:hAnsi="Times New Roman" w:cs="Times New Roman"/>
        </w:rPr>
        <w:t>general-purpose</w:t>
      </w:r>
      <w:r w:rsidRPr="09CA877C" w:rsidR="00FF421E">
        <w:rPr>
          <w:rFonts w:ascii="Times New Roman" w:hAnsi="Times New Roman" w:cs="Times New Roman"/>
        </w:rPr>
        <w:t xml:space="preserve"> language with </w:t>
      </w:r>
      <w:r w:rsidRPr="09CA877C" w:rsidR="00D03F1F">
        <w:rPr>
          <w:rFonts w:ascii="Times New Roman" w:hAnsi="Times New Roman" w:cs="Times New Roman"/>
        </w:rPr>
        <w:t xml:space="preserve">modules for </w:t>
      </w:r>
      <w:r w:rsidRPr="09CA877C" w:rsidR="0058237F">
        <w:rPr>
          <w:rFonts w:ascii="Times New Roman" w:hAnsi="Times New Roman" w:cs="Times New Roman"/>
        </w:rPr>
        <w:t>n</w:t>
      </w:r>
      <w:r w:rsidRPr="09CA877C" w:rsidR="00D03F1F">
        <w:rPr>
          <w:rFonts w:ascii="Times New Roman" w:hAnsi="Times New Roman" w:cs="Times New Roman"/>
        </w:rPr>
        <w:t xml:space="preserve">eural </w:t>
      </w:r>
      <w:r w:rsidRPr="09CA877C" w:rsidR="0058237F">
        <w:rPr>
          <w:rFonts w:ascii="Times New Roman" w:hAnsi="Times New Roman" w:cs="Times New Roman"/>
        </w:rPr>
        <w:t>n</w:t>
      </w:r>
      <w:r w:rsidRPr="09CA877C" w:rsidR="00D03F1F">
        <w:rPr>
          <w:rFonts w:ascii="Times New Roman" w:hAnsi="Times New Roman" w:cs="Times New Roman"/>
        </w:rPr>
        <w:t xml:space="preserve">etworks (such as </w:t>
      </w:r>
      <w:proofErr w:type="spellStart"/>
      <w:r w:rsidRPr="09CA877C" w:rsidR="00D03F1F">
        <w:rPr>
          <w:rFonts w:ascii="Times New Roman" w:hAnsi="Times New Roman" w:cs="Times New Roman"/>
        </w:rPr>
        <w:t>Tensorflow</w:t>
      </w:r>
      <w:proofErr w:type="spellEnd"/>
      <w:r w:rsidRPr="09CA877C" w:rsidR="00D03F1F">
        <w:rPr>
          <w:rFonts w:ascii="Times New Roman" w:hAnsi="Times New Roman" w:cs="Times New Roman"/>
        </w:rPr>
        <w:t xml:space="preserve"> and </w:t>
      </w:r>
      <w:proofErr w:type="spellStart"/>
      <w:r w:rsidRPr="09CA877C" w:rsidR="00D03F1F">
        <w:rPr>
          <w:rFonts w:ascii="Times New Roman" w:hAnsi="Times New Roman" w:cs="Times New Roman"/>
        </w:rPr>
        <w:t>PyTorch</w:t>
      </w:r>
      <w:proofErr w:type="spellEnd"/>
      <w:r w:rsidRPr="09CA877C" w:rsidR="00D03F1F">
        <w:rPr>
          <w:rFonts w:ascii="Times New Roman" w:hAnsi="Times New Roman" w:cs="Times New Roman"/>
        </w:rPr>
        <w:t>)</w:t>
      </w:r>
      <w:r w:rsidRPr="09CA877C" w:rsidR="0058237F">
        <w:rPr>
          <w:rFonts w:ascii="Times New Roman" w:hAnsi="Times New Roman" w:cs="Times New Roman"/>
        </w:rPr>
        <w:t>, machine learning (</w:t>
      </w:r>
      <w:r w:rsidRPr="09CA877C" w:rsidR="00F07848">
        <w:rPr>
          <w:rFonts w:ascii="Times New Roman" w:hAnsi="Times New Roman" w:cs="Times New Roman"/>
        </w:rPr>
        <w:t xml:space="preserve">such as scikit-learn), and </w:t>
      </w:r>
      <w:r w:rsidRPr="09CA877C" w:rsidR="00F07848">
        <w:rPr>
          <w:rFonts w:ascii="Times New Roman" w:hAnsi="Times New Roman" w:cs="Times New Roman"/>
        </w:rPr>
        <w:t>API</w:t>
      </w:r>
      <w:r w:rsidRPr="09CA877C" w:rsidR="00F07848">
        <w:rPr>
          <w:rFonts w:ascii="Times New Roman" w:hAnsi="Times New Roman" w:cs="Times New Roman"/>
        </w:rPr>
        <w:t xml:space="preserve"> creation (such as </w:t>
      </w:r>
      <w:r w:rsidRPr="09CA877C" w:rsidR="00085A2D">
        <w:rPr>
          <w:rFonts w:ascii="Times New Roman" w:hAnsi="Times New Roman" w:cs="Times New Roman"/>
        </w:rPr>
        <w:t>Flask and Django); R is better for data exploration with packages for data processing (such as</w:t>
      </w:r>
      <w:r w:rsidRPr="09CA877C" w:rsidR="006D68E1">
        <w:rPr>
          <w:rFonts w:ascii="Times New Roman" w:hAnsi="Times New Roman" w:cs="Times New Roman"/>
        </w:rPr>
        <w:t xml:space="preserve"> </w:t>
      </w:r>
      <w:proofErr w:type="spellStart"/>
      <w:r w:rsidRPr="09CA877C" w:rsidR="006D68E1">
        <w:rPr>
          <w:rFonts w:ascii="Times New Roman" w:hAnsi="Times New Roman" w:cs="Times New Roman"/>
        </w:rPr>
        <w:t>dplyr</w:t>
      </w:r>
      <w:proofErr w:type="spellEnd"/>
      <w:r w:rsidRPr="09CA877C" w:rsidR="006D68E1">
        <w:rPr>
          <w:rFonts w:ascii="Times New Roman" w:hAnsi="Times New Roman" w:cs="Times New Roman"/>
        </w:rPr>
        <w:t xml:space="preserve"> and </w:t>
      </w:r>
      <w:proofErr w:type="spellStart"/>
      <w:r w:rsidRPr="09CA877C" w:rsidR="006D68E1">
        <w:rPr>
          <w:rFonts w:ascii="Times New Roman" w:hAnsi="Times New Roman" w:cs="Times New Roman"/>
        </w:rPr>
        <w:t>data.table</w:t>
      </w:r>
      <w:proofErr w:type="spellEnd"/>
      <w:r w:rsidRPr="09CA877C" w:rsidR="006D68E1">
        <w:rPr>
          <w:rFonts w:ascii="Times New Roman" w:hAnsi="Times New Roman" w:cs="Times New Roman"/>
        </w:rPr>
        <w:t xml:space="preserve">) and graphing (such as ggplot2). </w:t>
      </w:r>
      <w:proofErr w:type="gramStart"/>
      <w:r w:rsidRPr="09CA877C" w:rsidR="00373BD7">
        <w:rPr>
          <w:rFonts w:ascii="Times New Roman" w:hAnsi="Times New Roman" w:cs="Times New Roman"/>
        </w:rPr>
        <w:t>I</w:t>
      </w:r>
      <w:r w:rsidRPr="09CA877C" w:rsidR="00373BD7">
        <w:rPr>
          <w:rFonts w:ascii="Times New Roman" w:hAnsi="Times New Roman" w:cs="Times New Roman"/>
        </w:rPr>
        <w:t>n reality, both</w:t>
      </w:r>
      <w:proofErr w:type="gramEnd"/>
      <w:r w:rsidRPr="09CA877C" w:rsidR="00373BD7">
        <w:rPr>
          <w:rFonts w:ascii="Times New Roman" w:hAnsi="Times New Roman" w:cs="Times New Roman"/>
        </w:rPr>
        <w:t xml:space="preserve"> </w:t>
      </w:r>
      <w:r w:rsidRPr="09CA877C" w:rsidR="00373BD7">
        <w:rPr>
          <w:rFonts w:ascii="Times New Roman" w:hAnsi="Times New Roman" w:cs="Times New Roman"/>
        </w:rPr>
        <w:t xml:space="preserve">R and </w:t>
      </w:r>
      <w:r w:rsidRPr="09CA877C" w:rsidR="006C2E1A">
        <w:rPr>
          <w:rFonts w:ascii="Times New Roman" w:hAnsi="Times New Roman" w:cs="Times New Roman"/>
        </w:rPr>
        <w:t>Python can be used together</w:t>
      </w:r>
      <w:r w:rsidRPr="09CA877C" w:rsidR="00015AFF">
        <w:rPr>
          <w:rFonts w:ascii="Times New Roman" w:hAnsi="Times New Roman" w:cs="Times New Roman"/>
        </w:rPr>
        <w:t xml:space="preserve"> and without ever leaving the R console. </w:t>
      </w:r>
      <w:r w:rsidRPr="09CA877C" w:rsidR="00F37E8E">
        <w:rPr>
          <w:rFonts w:ascii="Times New Roman" w:hAnsi="Times New Roman" w:cs="Times New Roman"/>
        </w:rPr>
        <w:t xml:space="preserve">This session will </w:t>
      </w:r>
      <w:r w:rsidRPr="09CA877C" w:rsidR="00670B2E">
        <w:rPr>
          <w:rFonts w:ascii="Times New Roman" w:hAnsi="Times New Roman" w:cs="Times New Roman"/>
        </w:rPr>
        <w:t>p</w:t>
      </w:r>
      <w:r w:rsidRPr="09CA877C" w:rsidR="00670B2E">
        <w:rPr>
          <w:rFonts w:ascii="Times New Roman" w:hAnsi="Times New Roman" w:cs="Times New Roman"/>
        </w:rPr>
        <w:t>rovide</w:t>
      </w:r>
      <w:r w:rsidRPr="09CA877C" w:rsidR="00351630">
        <w:rPr>
          <w:rFonts w:ascii="Times New Roman" w:hAnsi="Times New Roman" w:cs="Times New Roman"/>
        </w:rPr>
        <w:t xml:space="preserve"> </w:t>
      </w:r>
      <w:r w:rsidRPr="09CA877C" w:rsidR="00351630">
        <w:rPr>
          <w:rFonts w:ascii="Times New Roman" w:hAnsi="Times New Roman" w:cs="Times New Roman"/>
        </w:rPr>
        <w:t xml:space="preserve">a hands-on </w:t>
      </w:r>
      <w:r w:rsidRPr="09CA877C" w:rsidR="00351630">
        <w:rPr>
          <w:rFonts w:ascii="Times New Roman" w:hAnsi="Times New Roman" w:cs="Times New Roman"/>
        </w:rPr>
        <w:t>t</w:t>
      </w:r>
      <w:r w:rsidRPr="09CA877C" w:rsidR="00351630">
        <w:rPr>
          <w:rFonts w:ascii="Times New Roman" w:hAnsi="Times New Roman" w:cs="Times New Roman"/>
        </w:rPr>
        <w:t>utorial</w:t>
      </w:r>
      <w:r w:rsidRPr="09CA877C" w:rsidR="00351630">
        <w:rPr>
          <w:rFonts w:ascii="Times New Roman" w:hAnsi="Times New Roman" w:cs="Times New Roman"/>
        </w:rPr>
        <w:t xml:space="preserve"> </w:t>
      </w:r>
      <w:r w:rsidRPr="09CA877C" w:rsidR="00351630">
        <w:rPr>
          <w:rFonts w:ascii="Times New Roman" w:hAnsi="Times New Roman" w:cs="Times New Roman"/>
        </w:rPr>
        <w:t>for how to integrate R and Python when processing text-based data.</w:t>
      </w:r>
    </w:p>
    <w:p w:rsidRPr="00CF0135" w:rsidR="00CF0135" w:rsidRDefault="00CF0135" w14:paraId="549DD160" w14:textId="77777777">
      <w:pPr>
        <w:spacing w:line="240" w:lineRule="auto"/>
        <w:rPr>
          <w:rFonts w:ascii="Times New Roman" w:hAnsi="Times New Roman" w:eastAsia="Times New Roman" w:cs="Times New Roman"/>
        </w:rPr>
      </w:pPr>
    </w:p>
    <w:p w:rsidR="001B7057" w:rsidRDefault="005F6C17" w14:paraId="2A8FCB6A" w14:textId="68411A6E">
      <w:pPr>
        <w:spacing w:line="240" w:lineRule="auto"/>
      </w:pPr>
      <w:r>
        <w:rPr>
          <w:rFonts w:ascii="Times New Roman" w:hAnsi="Times New Roman" w:eastAsia="Times New Roman" w:cs="Times New Roman"/>
        </w:rPr>
        <w:t>WORD COUNT</w:t>
      </w:r>
      <w:r w:rsidR="00AC39C2">
        <w:rPr>
          <w:rFonts w:ascii="Times New Roman" w:hAnsi="Times New Roman" w:eastAsia="Times New Roman" w:cs="Times New Roman"/>
        </w:rPr>
        <w:t xml:space="preserve">: </w:t>
      </w:r>
      <w:r w:rsidR="00BE7D74">
        <w:rPr>
          <w:rFonts w:ascii="Times New Roman" w:hAnsi="Times New Roman" w:eastAsia="Times New Roman" w:cs="Times New Roman"/>
        </w:rPr>
        <w:t>####</w:t>
      </w:r>
    </w:p>
    <w:p w:rsidR="001B7057" w:rsidRDefault="001B7057" w14:paraId="697B5881" w14:textId="77777777">
      <w:pPr>
        <w:spacing w:line="240" w:lineRule="auto"/>
      </w:pPr>
    </w:p>
    <w:p w:rsidR="001B7057" w:rsidRDefault="001B7057" w14:paraId="3BFF3324" w14:textId="77777777">
      <w:pPr>
        <w:spacing w:line="240" w:lineRule="auto"/>
      </w:pPr>
    </w:p>
    <w:p w:rsidR="001B7057" w:rsidRDefault="001B7057" w14:paraId="4859C398" w14:textId="77777777">
      <w:pPr>
        <w:spacing w:line="240" w:lineRule="auto"/>
      </w:pPr>
    </w:p>
    <w:p w:rsidR="00E56A19" w:rsidP="00632470" w:rsidRDefault="00BE7D74" w14:paraId="0550BF18" w14:textId="55DDBBB8">
      <w:pPr>
        <w:jc w:val="center"/>
        <w:rPr>
          <w:rFonts w:ascii="Times New Roman" w:hAnsi="Times New Roman" w:eastAsia="Times New Roman" w:cs="Times New Roman"/>
          <w:b/>
        </w:rPr>
      </w:pPr>
      <w:r>
        <w:rPr>
          <w:rFonts w:ascii="Times New Roman" w:hAnsi="Times New Roman" w:eastAsia="Times New Roman" w:cs="Times New Roman"/>
          <w:b/>
        </w:rPr>
        <w:t>Natural Language Processing with R and Python</w:t>
      </w:r>
    </w:p>
    <w:p w:rsidR="00C76899" w:rsidP="00C76899" w:rsidRDefault="00C76899" w14:paraId="1FB3EFD4" w14:textId="69B704C3">
      <w:pPr>
        <w:spacing w:after="120" w:line="480" w:lineRule="auto"/>
        <w:ind w:firstLine="720"/>
        <w:rPr>
          <w:rFonts w:ascii="Times New Roman" w:hAnsi="Times New Roman" w:eastAsia="Times New Roman" w:cs="Times New Roman"/>
        </w:rPr>
      </w:pPr>
      <w:r>
        <w:rPr>
          <w:rFonts w:ascii="Times New Roman" w:hAnsi="Times New Roman" w:eastAsia="Times New Roman" w:cs="Times New Roman"/>
        </w:rPr>
        <w:t>R (R Core Team, 2021) is an open-source programming language that is designed for statistical computing (Hornik, 201</w:t>
      </w:r>
      <w:r w:rsidR="00050640">
        <w:rPr>
          <w:rFonts w:ascii="Times New Roman" w:hAnsi="Times New Roman" w:eastAsia="Times New Roman" w:cs="Times New Roman"/>
        </w:rPr>
        <w:t>7</w:t>
      </w:r>
      <w:r>
        <w:rPr>
          <w:rFonts w:ascii="Times New Roman" w:hAnsi="Times New Roman" w:eastAsia="Times New Roman" w:cs="Times New Roman"/>
        </w:rPr>
        <w:t xml:space="preserve">). R can perform anything from standard data analysis to machine learning and natural language processing to highly specialized computations that may be unique to a scientific field. R is not just a statistical analysis package, but a fully-fledged programming </w:t>
      </w:r>
      <w:r>
        <w:rPr>
          <w:rFonts w:ascii="Times New Roman" w:hAnsi="Times New Roman" w:eastAsia="Times New Roman" w:cs="Times New Roman"/>
          <w:i/>
        </w:rPr>
        <w:t>language</w:t>
      </w:r>
      <w:r>
        <w:rPr>
          <w:rFonts w:ascii="Times New Roman" w:hAnsi="Times New Roman" w:eastAsia="Times New Roman" w:cs="Times New Roman"/>
        </w:rPr>
        <w:t xml:space="preserve">. R even managed to become </w:t>
      </w:r>
      <w:r w:rsidR="00E11E90">
        <w:rPr>
          <w:rFonts w:ascii="Times New Roman" w:hAnsi="Times New Roman" w:eastAsia="Times New Roman" w:cs="Times New Roman"/>
        </w:rPr>
        <w:t xml:space="preserve">(and remains) </w:t>
      </w:r>
      <w:r>
        <w:rPr>
          <w:rFonts w:ascii="Times New Roman" w:hAnsi="Times New Roman" w:eastAsia="Times New Roman" w:cs="Times New Roman"/>
        </w:rPr>
        <w:t>one of the ten most popular programming languages (Cass, 2018</w:t>
      </w:r>
      <w:r w:rsidR="00B213A3">
        <w:rPr>
          <w:rFonts w:ascii="Times New Roman" w:hAnsi="Times New Roman" w:eastAsia="Times New Roman" w:cs="Times New Roman"/>
        </w:rPr>
        <w:t>; Cass, 2021</w:t>
      </w:r>
      <w:r w:rsidR="00F1423C">
        <w:rPr>
          <w:rFonts w:ascii="Times New Roman" w:hAnsi="Times New Roman" w:eastAsia="Times New Roman" w:cs="Times New Roman"/>
        </w:rPr>
        <w:t xml:space="preserve">) </w:t>
      </w:r>
      <w:r>
        <w:rPr>
          <w:rFonts w:ascii="Times New Roman" w:hAnsi="Times New Roman" w:eastAsia="Times New Roman" w:cs="Times New Roman"/>
        </w:rPr>
        <w:t>partly due to the large ecosystem of support pages, books, blogs, tutorials, and R specific conferences. Several R packages, including dplyr (Wickham, François, Henry, and Müller, 2019), ggplot2 (Wickham, 2016), and data.table (Dowle and Srinivasan, 2019) have over 12,000 mentions on Stack Overflow (Robinson, 2017).</w:t>
      </w:r>
    </w:p>
    <w:p w:rsidR="00D61460" w:rsidP="00C76899" w:rsidRDefault="003A6836" w14:paraId="2D3E97B0" w14:textId="35B16EF5">
      <w:pPr>
        <w:spacing w:after="120" w:line="480" w:lineRule="auto"/>
        <w:ind w:firstLine="720"/>
        <w:rPr>
          <w:rFonts w:ascii="Times New Roman" w:hAnsi="Times New Roman" w:eastAsia="Times New Roman" w:cs="Times New Roman"/>
        </w:rPr>
      </w:pPr>
      <w:r>
        <w:rPr>
          <w:rFonts w:ascii="Times New Roman" w:hAnsi="Times New Roman" w:eastAsia="Times New Roman" w:cs="Times New Roman"/>
        </w:rPr>
        <w:t xml:space="preserve">Python (Python Software Foundation, </w:t>
      </w:r>
      <w:r w:rsidR="003E28E9">
        <w:rPr>
          <w:rFonts w:ascii="Times New Roman" w:hAnsi="Times New Roman" w:eastAsia="Times New Roman" w:cs="Times New Roman"/>
        </w:rPr>
        <w:t>2021)</w:t>
      </w:r>
      <w:r w:rsidR="00035CC0">
        <w:rPr>
          <w:rFonts w:ascii="Times New Roman" w:hAnsi="Times New Roman" w:eastAsia="Times New Roman" w:cs="Times New Roman"/>
        </w:rPr>
        <w:t xml:space="preserve"> is a general purpose </w:t>
      </w:r>
      <w:r w:rsidR="004A7C1C">
        <w:rPr>
          <w:rFonts w:ascii="Times New Roman" w:hAnsi="Times New Roman" w:eastAsia="Times New Roman" w:cs="Times New Roman"/>
        </w:rPr>
        <w:t>scripting</w:t>
      </w:r>
      <w:r w:rsidR="00035CC0">
        <w:rPr>
          <w:rFonts w:ascii="Times New Roman" w:hAnsi="Times New Roman" w:eastAsia="Times New Roman" w:cs="Times New Roman"/>
        </w:rPr>
        <w:t xml:space="preserve"> language </w:t>
      </w:r>
      <w:r w:rsidR="00405E8F">
        <w:rPr>
          <w:rFonts w:ascii="Times New Roman" w:hAnsi="Times New Roman" w:eastAsia="Times New Roman" w:cs="Times New Roman"/>
        </w:rPr>
        <w:t xml:space="preserve">often used to design websites, </w:t>
      </w:r>
      <w:r w:rsidR="004A7C1C">
        <w:rPr>
          <w:rFonts w:ascii="Times New Roman" w:hAnsi="Times New Roman" w:eastAsia="Times New Roman" w:cs="Times New Roman"/>
        </w:rPr>
        <w:t>pull information from APIs</w:t>
      </w:r>
      <w:r w:rsidR="00CB0FB5">
        <w:rPr>
          <w:rFonts w:ascii="Times New Roman" w:hAnsi="Times New Roman" w:eastAsia="Times New Roman" w:cs="Times New Roman"/>
        </w:rPr>
        <w:t>, and process/analyze data.</w:t>
      </w:r>
      <w:r w:rsidR="002342AB">
        <w:rPr>
          <w:rFonts w:ascii="Times New Roman" w:hAnsi="Times New Roman" w:eastAsia="Times New Roman" w:cs="Times New Roman"/>
        </w:rPr>
        <w:t xml:space="preserve"> Recently, a large ecosystem of modules </w:t>
      </w:r>
      <w:r w:rsidR="00267C08">
        <w:rPr>
          <w:rFonts w:ascii="Times New Roman" w:hAnsi="Times New Roman" w:eastAsia="Times New Roman" w:cs="Times New Roman"/>
        </w:rPr>
        <w:t xml:space="preserve">have been developed to read and process data (e.g., </w:t>
      </w:r>
      <w:r w:rsidR="00D11EA6">
        <w:rPr>
          <w:rFonts w:ascii="Times New Roman" w:hAnsi="Times New Roman" w:eastAsia="Times New Roman" w:cs="Times New Roman"/>
        </w:rPr>
        <w:t xml:space="preserve">Harris, Millman, van der Walt, et al., 2020; </w:t>
      </w:r>
      <w:r w:rsidR="00812D41">
        <w:rPr>
          <w:rFonts w:ascii="Times New Roman" w:hAnsi="Times New Roman" w:eastAsia="Times New Roman" w:cs="Times New Roman"/>
        </w:rPr>
        <w:t>The pandas development team</w:t>
      </w:r>
      <w:r w:rsidR="00A53D3D">
        <w:rPr>
          <w:rFonts w:ascii="Times New Roman" w:hAnsi="Times New Roman" w:eastAsia="Times New Roman" w:cs="Times New Roman"/>
        </w:rPr>
        <w:t>, 2021</w:t>
      </w:r>
      <w:r w:rsidR="00515F73">
        <w:rPr>
          <w:rFonts w:ascii="Times New Roman" w:hAnsi="Times New Roman" w:eastAsia="Times New Roman" w:cs="Times New Roman"/>
        </w:rPr>
        <w:t>)</w:t>
      </w:r>
      <w:r w:rsidR="003768AB">
        <w:rPr>
          <w:rFonts w:ascii="Times New Roman" w:hAnsi="Times New Roman" w:eastAsia="Times New Roman" w:cs="Times New Roman"/>
        </w:rPr>
        <w:t xml:space="preserve">, perform </w:t>
      </w:r>
      <w:r w:rsidR="006962E2">
        <w:rPr>
          <w:rFonts w:ascii="Times New Roman" w:hAnsi="Times New Roman" w:eastAsia="Times New Roman" w:cs="Times New Roman"/>
        </w:rPr>
        <w:t xml:space="preserve">basic </w:t>
      </w:r>
      <w:r w:rsidR="003768AB">
        <w:rPr>
          <w:rFonts w:ascii="Times New Roman" w:hAnsi="Times New Roman" w:eastAsia="Times New Roman" w:cs="Times New Roman"/>
        </w:rPr>
        <w:t>machine learning</w:t>
      </w:r>
      <w:r w:rsidR="006962E2">
        <w:rPr>
          <w:rFonts w:ascii="Times New Roman" w:hAnsi="Times New Roman" w:eastAsia="Times New Roman" w:cs="Times New Roman"/>
        </w:rPr>
        <w:t xml:space="preserve"> algorithms</w:t>
      </w:r>
      <w:r w:rsidR="003768AB">
        <w:rPr>
          <w:rFonts w:ascii="Times New Roman" w:hAnsi="Times New Roman" w:eastAsia="Times New Roman" w:cs="Times New Roman"/>
        </w:rPr>
        <w:t xml:space="preserve"> (e.g., </w:t>
      </w:r>
      <w:r w:rsidR="006962E2">
        <w:rPr>
          <w:rFonts w:ascii="Times New Roman" w:hAnsi="Times New Roman" w:eastAsia="Times New Roman" w:cs="Times New Roman"/>
        </w:rPr>
        <w:t xml:space="preserve">Pedregosa et. Al., 2011), and </w:t>
      </w:r>
      <w:r w:rsidR="005C7516">
        <w:rPr>
          <w:rFonts w:ascii="Times New Roman" w:hAnsi="Times New Roman" w:eastAsia="Times New Roman" w:cs="Times New Roman"/>
        </w:rPr>
        <w:t xml:space="preserve">run computationally intensive neural networks (e.g., </w:t>
      </w:r>
      <w:r w:rsidR="000F7324">
        <w:rPr>
          <w:rFonts w:ascii="Times New Roman" w:hAnsi="Times New Roman" w:eastAsia="Times New Roman" w:cs="Times New Roman"/>
        </w:rPr>
        <w:t>Abadi et al., 2015</w:t>
      </w:r>
      <w:r w:rsidR="005D5A24">
        <w:rPr>
          <w:rFonts w:ascii="Times New Roman" w:hAnsi="Times New Roman" w:eastAsia="Times New Roman" w:cs="Times New Roman"/>
        </w:rPr>
        <w:t>; Chollet et al., 2015</w:t>
      </w:r>
      <w:r w:rsidR="00055811">
        <w:rPr>
          <w:rFonts w:ascii="Times New Roman" w:hAnsi="Times New Roman" w:eastAsia="Times New Roman" w:cs="Times New Roman"/>
        </w:rPr>
        <w:t>; Paszke et al., 2019).</w:t>
      </w:r>
    </w:p>
    <w:p w:rsidR="009E07BB" w:rsidP="00C76899" w:rsidRDefault="009E07BB" w14:paraId="72FA8438" w14:textId="4C52B798">
      <w:pPr>
        <w:spacing w:after="120" w:line="480" w:lineRule="auto"/>
        <w:ind w:firstLine="720"/>
        <w:rPr>
          <w:rFonts w:ascii="Times New Roman" w:hAnsi="Times New Roman" w:eastAsia="Times New Roman" w:cs="Times New Roman"/>
        </w:rPr>
      </w:pPr>
      <w:r>
        <w:rPr>
          <w:rFonts w:ascii="Times New Roman" w:hAnsi="Times New Roman" w:eastAsia="Times New Roman" w:cs="Times New Roman"/>
        </w:rPr>
        <w:t xml:space="preserve">Software developers, data scientists, and </w:t>
      </w:r>
      <w:r w:rsidR="00452B92">
        <w:rPr>
          <w:rFonts w:ascii="Times New Roman" w:hAnsi="Times New Roman" w:eastAsia="Times New Roman" w:cs="Times New Roman"/>
        </w:rPr>
        <w:t>I/O practitioners can contribute to each language by writing new and unique software, called “packages” in R and “modules”</w:t>
      </w:r>
      <w:r w:rsidR="00E8069F">
        <w:rPr>
          <w:rFonts w:ascii="Times New Roman" w:hAnsi="Times New Roman" w:eastAsia="Times New Roman" w:cs="Times New Roman"/>
        </w:rPr>
        <w:t xml:space="preserve"> or “libraries”</w:t>
      </w:r>
      <w:r w:rsidR="00452B92">
        <w:rPr>
          <w:rFonts w:ascii="Times New Roman" w:hAnsi="Times New Roman" w:eastAsia="Times New Roman" w:cs="Times New Roman"/>
        </w:rPr>
        <w:t xml:space="preserve"> in Python. At the time of this writing, the Comprehensive R Archive Network (CRAN) contains </w:t>
      </w:r>
      <w:r w:rsidR="008656E2">
        <w:rPr>
          <w:rFonts w:ascii="Times New Roman" w:hAnsi="Times New Roman" w:eastAsia="Times New Roman" w:cs="Times New Roman"/>
        </w:rPr>
        <w:t>18,093 available packages</w:t>
      </w:r>
      <w:r w:rsidR="00A16011">
        <w:rPr>
          <w:rFonts w:ascii="Times New Roman" w:hAnsi="Times New Roman" w:eastAsia="Times New Roman" w:cs="Times New Roman"/>
        </w:rPr>
        <w:t>, including packages to read data in varying formats (e.g., readr, open.xlsx, haven, rjson, officer, vroom), access databases (e.g., DBI, odbc, RSQLite), clean data (e.g., dplyr, tidyr, stringr, reshape2), perform data analyses and machine learning (e.g., infer, caret, xgboost, randomForest, survival, DALEX), visualize results (e.g., shiny, ggplot2), and interface with other programming languages (e.g., Rcpp, reticulate, RJava)</w:t>
      </w:r>
      <w:r w:rsidR="00C66933">
        <w:rPr>
          <w:rFonts w:ascii="Times New Roman" w:hAnsi="Times New Roman" w:eastAsia="Times New Roman" w:cs="Times New Roman"/>
        </w:rPr>
        <w:t xml:space="preserve">. </w:t>
      </w:r>
      <w:r w:rsidR="002146DF">
        <w:rPr>
          <w:rFonts w:ascii="Times New Roman" w:hAnsi="Times New Roman" w:eastAsia="Times New Roman" w:cs="Times New Roman"/>
        </w:rPr>
        <w:t xml:space="preserve">Python libraries are a bit more difficult to enumerate due to a </w:t>
      </w:r>
      <w:r w:rsidR="00BB3C0E">
        <w:rPr>
          <w:rFonts w:ascii="Times New Roman" w:hAnsi="Times New Roman" w:eastAsia="Times New Roman" w:cs="Times New Roman"/>
        </w:rPr>
        <w:t xml:space="preserve">more distributed set of repositories (including PyPI, </w:t>
      </w:r>
      <w:r w:rsidR="00784734">
        <w:rPr>
          <w:rFonts w:ascii="Times New Roman" w:hAnsi="Times New Roman" w:eastAsia="Times New Roman" w:cs="Times New Roman"/>
        </w:rPr>
        <w:t>CloudRepo, Anaconda, among others</w:t>
      </w:r>
      <w:r w:rsidR="00BB3C0E">
        <w:rPr>
          <w:rFonts w:ascii="Times New Roman" w:hAnsi="Times New Roman" w:eastAsia="Times New Roman" w:cs="Times New Roman"/>
        </w:rPr>
        <w:t>)</w:t>
      </w:r>
      <w:r w:rsidR="002146DF">
        <w:rPr>
          <w:rFonts w:ascii="Times New Roman" w:hAnsi="Times New Roman" w:eastAsia="Times New Roman" w:cs="Times New Roman"/>
        </w:rPr>
        <w:t>.</w:t>
      </w:r>
      <w:r w:rsidR="00784734">
        <w:rPr>
          <w:rFonts w:ascii="Times New Roman" w:hAnsi="Times New Roman" w:eastAsia="Times New Roman" w:cs="Times New Roman"/>
        </w:rPr>
        <w:t xml:space="preserve"> However, </w:t>
      </w:r>
      <w:r w:rsidR="00F5608B">
        <w:rPr>
          <w:rFonts w:ascii="Times New Roman" w:hAnsi="Times New Roman" w:eastAsia="Times New Roman" w:cs="Times New Roman"/>
        </w:rPr>
        <w:t xml:space="preserve">the public python repository PyPI contains over 324,836 </w:t>
      </w:r>
      <w:r w:rsidR="00A415EB">
        <w:rPr>
          <w:rFonts w:ascii="Times New Roman" w:hAnsi="Times New Roman" w:eastAsia="Times New Roman" w:cs="Times New Roman"/>
        </w:rPr>
        <w:t>libraries</w:t>
      </w:r>
      <w:r w:rsidR="00F5608B">
        <w:rPr>
          <w:rFonts w:ascii="Times New Roman" w:hAnsi="Times New Roman" w:eastAsia="Times New Roman" w:cs="Times New Roman"/>
        </w:rPr>
        <w:t>.</w:t>
      </w:r>
      <w:r w:rsidR="002E4D20">
        <w:rPr>
          <w:rFonts w:ascii="Times New Roman" w:hAnsi="Times New Roman" w:eastAsia="Times New Roman" w:cs="Times New Roman"/>
        </w:rPr>
        <w:t xml:space="preserve"> </w:t>
      </w:r>
      <w:r w:rsidR="00784697">
        <w:rPr>
          <w:rFonts w:ascii="Times New Roman" w:hAnsi="Times New Roman" w:eastAsia="Times New Roman" w:cs="Times New Roman"/>
        </w:rPr>
        <w:t>Python has vastly more libraries than R</w:t>
      </w:r>
      <w:r w:rsidR="001B5942">
        <w:rPr>
          <w:rFonts w:ascii="Times New Roman" w:hAnsi="Times New Roman" w:eastAsia="Times New Roman" w:cs="Times New Roman"/>
        </w:rPr>
        <w:t xml:space="preserve"> (approximately </w:t>
      </w:r>
      <w:r w:rsidR="00784697">
        <w:rPr>
          <w:rFonts w:ascii="Times New Roman" w:hAnsi="Times New Roman" w:eastAsia="Times New Roman" w:cs="Times New Roman"/>
        </w:rPr>
        <w:t xml:space="preserve">300 thousand versus approximately </w:t>
      </w:r>
      <w:r w:rsidR="001B5942">
        <w:rPr>
          <w:rFonts w:ascii="Times New Roman" w:hAnsi="Times New Roman" w:eastAsia="Times New Roman" w:cs="Times New Roman"/>
        </w:rPr>
        <w:t xml:space="preserve">20 thousand) </w:t>
      </w:r>
      <w:r w:rsidR="00784697">
        <w:rPr>
          <w:rFonts w:ascii="Times New Roman" w:hAnsi="Times New Roman" w:eastAsia="Times New Roman" w:cs="Times New Roman"/>
        </w:rPr>
        <w:t xml:space="preserve">due to </w:t>
      </w:r>
      <w:r w:rsidR="006C143C">
        <w:rPr>
          <w:rFonts w:ascii="Times New Roman" w:hAnsi="Times New Roman" w:eastAsia="Times New Roman" w:cs="Times New Roman"/>
        </w:rPr>
        <w:t xml:space="preserve">the wider audience of the Python language as well as the </w:t>
      </w:r>
      <w:r w:rsidR="0007073F">
        <w:rPr>
          <w:rFonts w:ascii="Times New Roman" w:hAnsi="Times New Roman" w:eastAsia="Times New Roman" w:cs="Times New Roman"/>
        </w:rPr>
        <w:t>stricter submission guidelines (as well as the continual maintenance</w:t>
      </w:r>
      <w:r w:rsidR="005855DA">
        <w:rPr>
          <w:rFonts w:ascii="Times New Roman" w:hAnsi="Times New Roman" w:eastAsia="Times New Roman" w:cs="Times New Roman"/>
        </w:rPr>
        <w:t xml:space="preserve"> by the R Core Team) of R packages.</w:t>
      </w:r>
      <w:r w:rsidR="00080D6F">
        <w:rPr>
          <w:rFonts w:ascii="Times New Roman" w:hAnsi="Times New Roman" w:eastAsia="Times New Roman" w:cs="Times New Roman"/>
        </w:rPr>
        <w:t xml:space="preserve"> Simply put, it is much harder to publish a package on CRAN than PyPI because each </w:t>
      </w:r>
      <w:r w:rsidR="00683013">
        <w:rPr>
          <w:rFonts w:ascii="Times New Roman" w:hAnsi="Times New Roman" w:eastAsia="Times New Roman" w:cs="Times New Roman"/>
        </w:rPr>
        <w:t xml:space="preserve">R </w:t>
      </w:r>
      <w:r w:rsidR="00080D6F">
        <w:rPr>
          <w:rFonts w:ascii="Times New Roman" w:hAnsi="Times New Roman" w:eastAsia="Times New Roman" w:cs="Times New Roman"/>
        </w:rPr>
        <w:t xml:space="preserve">package needs to pass a set of strict checks on a variety of </w:t>
      </w:r>
      <w:r w:rsidR="00094AE7">
        <w:rPr>
          <w:rFonts w:ascii="Times New Roman" w:hAnsi="Times New Roman" w:eastAsia="Times New Roman" w:cs="Times New Roman"/>
        </w:rPr>
        <w:t>operating systems.</w:t>
      </w:r>
    </w:p>
    <w:p w:rsidR="00C76899" w:rsidP="0023274B" w:rsidRDefault="005227D6" w14:paraId="36777443" w14:textId="0C03D480">
      <w:pPr>
        <w:spacing w:line="480" w:lineRule="auto"/>
        <w:rPr>
          <w:rFonts w:ascii="Times New Roman" w:hAnsi="Times New Roman" w:eastAsia="Times New Roman" w:cs="Times New Roman"/>
        </w:rPr>
      </w:pPr>
      <w:r>
        <w:rPr>
          <w:rFonts w:ascii="Times New Roman" w:hAnsi="Times New Roman" w:eastAsia="Times New Roman" w:cs="Times New Roman"/>
        </w:rPr>
        <w:tab/>
      </w:r>
      <w:r w:rsidR="005227D6">
        <w:rPr>
          <w:rFonts w:ascii="Times New Roman" w:hAnsi="Times New Roman" w:eastAsia="Times New Roman" w:cs="Times New Roman"/>
        </w:rPr>
        <w:t xml:space="preserve">This Master Tutorial </w:t>
      </w:r>
      <w:r w:rsidR="00940207">
        <w:rPr>
          <w:rFonts w:ascii="Times New Roman" w:hAnsi="Times New Roman" w:eastAsia="Times New Roman" w:cs="Times New Roman"/>
        </w:rPr>
        <w:t xml:space="preserve">will teach attendees how to </w:t>
      </w:r>
      <w:r w:rsidR="005D7729">
        <w:rPr>
          <w:rFonts w:ascii="Times New Roman" w:hAnsi="Times New Roman" w:eastAsia="Times New Roman" w:cs="Times New Roman"/>
        </w:rPr>
        <w:t>run</w:t>
      </w:r>
      <w:r w:rsidR="0023274B">
        <w:rPr>
          <w:rFonts w:ascii="Times New Roman" w:hAnsi="Times New Roman" w:eastAsia="Times New Roman" w:cs="Times New Roman"/>
        </w:rPr>
        <w:t xml:space="preserve"> Python modules within an R session/workflow</w:t>
      </w:r>
      <w:r w:rsidR="006F75D2">
        <w:rPr>
          <w:rFonts w:ascii="Times New Roman" w:hAnsi="Times New Roman" w:eastAsia="Times New Roman" w:cs="Times New Roman"/>
        </w:rPr>
        <w:t xml:space="preserve"> for the purpose of analyzing text data. We will show users how to process text data with R, </w:t>
      </w:r>
      <w:r w:rsidR="004C4FA0">
        <w:rPr>
          <w:rFonts w:ascii="Times New Roman" w:hAnsi="Times New Roman" w:eastAsia="Times New Roman" w:cs="Times New Roman"/>
        </w:rPr>
        <w:t xml:space="preserve">send R objects to Python for analyses, and return objects back to </w:t>
      </w:r>
      <w:del w:author="Tristan Wisner" w:date="2021-10-06T19:24:58.695Z" w:id="1474516973">
        <w:r w:rsidRPr="09CA877C" w:rsidDel="004C4FA0">
          <w:rPr>
            <w:rFonts w:ascii="Times New Roman" w:hAnsi="Times New Roman" w:eastAsia="Times New Roman" w:cs="Times New Roman"/>
          </w:rPr>
          <w:delText>Python</w:delText>
        </w:r>
      </w:del>
      <w:ins w:author="Tristan Wisner" w:date="2021-10-06T19:25:01.641Z" w:id="894928259">
        <w:r w:rsidR="4F4C9E84">
          <w:rPr>
            <w:rFonts w:ascii="Times New Roman" w:hAnsi="Times New Roman" w:eastAsia="Times New Roman" w:cs="Times New Roman"/>
          </w:rPr>
          <w:t xml:space="preserve"> R</w:t>
        </w:r>
      </w:ins>
      <w:r w:rsidR="004C4FA0">
        <w:rPr>
          <w:rFonts w:ascii="Times New Roman" w:hAnsi="Times New Roman" w:eastAsia="Times New Roman" w:cs="Times New Roman"/>
        </w:rPr>
        <w:t xml:space="preserve"> for </w:t>
      </w:r>
      <w:r w:rsidR="00032D65">
        <w:rPr>
          <w:rFonts w:ascii="Times New Roman" w:hAnsi="Times New Roman" w:eastAsia="Times New Roman" w:cs="Times New Roman"/>
        </w:rPr>
        <w:t>displaying and reporting results.</w:t>
      </w:r>
      <w:r w:rsidR="007C1FA6">
        <w:rPr>
          <w:rFonts w:ascii="Times New Roman" w:hAnsi="Times New Roman" w:eastAsia="Times New Roman" w:cs="Times New Roman"/>
        </w:rPr>
        <w:t xml:space="preserve"> One can think of this Master Tutorial as a direct continuation of the R Master Tutorials from the 2019 conference on web scraping and the 2021 conference on text analytics with R: </w:t>
      </w:r>
      <w:r w:rsidR="00C225F8">
        <w:rPr>
          <w:rFonts w:ascii="Times New Roman" w:hAnsi="Times New Roman" w:eastAsia="Times New Roman" w:cs="Times New Roman"/>
        </w:rPr>
        <w:t>if R does not provide enough tools for analyzing data, how can you take advantage of more robust machine learning/NLP tools</w:t>
      </w:r>
      <w:r w:rsidR="00567676">
        <w:rPr>
          <w:rFonts w:ascii="Times New Roman" w:hAnsi="Times New Roman" w:eastAsia="Times New Roman" w:cs="Times New Roman"/>
        </w:rPr>
        <w:t xml:space="preserve"> </w:t>
      </w:r>
      <w:r w:rsidR="00DC0207">
        <w:rPr>
          <w:rFonts w:ascii="Times New Roman" w:hAnsi="Times New Roman" w:eastAsia="Times New Roman" w:cs="Times New Roman"/>
        </w:rPr>
        <w:t>within an R workflow</w:t>
      </w:r>
      <w:r w:rsidR="00C225F8">
        <w:rPr>
          <w:rFonts w:ascii="Times New Roman" w:hAnsi="Times New Roman" w:eastAsia="Times New Roman" w:cs="Times New Roman"/>
        </w:rPr>
        <w:t xml:space="preserve">? Attendees should be familiar with R and have both R and RStudio installed prior to the workshop. </w:t>
      </w:r>
      <w:r w:rsidR="00F556CD">
        <w:rPr>
          <w:rFonts w:ascii="Times New Roman" w:hAnsi="Times New Roman" w:eastAsia="Times New Roman" w:cs="Times New Roman"/>
        </w:rPr>
        <w:t xml:space="preserve">We will walk through and explain each line of code in detail, but we will have little time to review the basics of R itself. Note that </w:t>
      </w:r>
      <w:r w:rsidR="00A268F5">
        <w:rPr>
          <w:rFonts w:ascii="Times New Roman" w:hAnsi="Times New Roman" w:eastAsia="Times New Roman" w:cs="Times New Roman"/>
        </w:rPr>
        <w:t>we will provide a brief overview of Python as well as how to install Python via the R package “reticulate”.</w:t>
      </w:r>
    </w:p>
    <w:p w:rsidR="003E02C1" w:rsidP="0023274B" w:rsidRDefault="003E02C1" w14:paraId="4C1DF431" w14:textId="063CCFA1">
      <w:pPr>
        <w:spacing w:line="480" w:lineRule="auto"/>
        <w:rPr>
          <w:rFonts w:ascii="Times New Roman" w:hAnsi="Times New Roman" w:eastAsia="Times New Roman" w:cs="Times New Roman"/>
          <w:i/>
          <w:iCs/>
        </w:rPr>
      </w:pPr>
      <w:r>
        <w:rPr>
          <w:rFonts w:ascii="Times New Roman" w:hAnsi="Times New Roman" w:eastAsia="Times New Roman" w:cs="Times New Roman"/>
          <w:i/>
          <w:iCs/>
        </w:rPr>
        <w:t>Proposed Session</w:t>
      </w:r>
    </w:p>
    <w:p w:rsidR="003E02C1" w:rsidP="0023274B" w:rsidRDefault="003E02C1" w14:paraId="65F60251" w14:textId="295A696D">
      <w:pPr>
        <w:spacing w:line="480" w:lineRule="auto"/>
        <w:rPr>
          <w:rFonts w:ascii="Times New Roman" w:hAnsi="Times New Roman" w:eastAsia="Times New Roman" w:cs="Times New Roman"/>
        </w:rPr>
      </w:pPr>
      <w:r>
        <w:rPr>
          <w:rFonts w:ascii="Times New Roman" w:hAnsi="Times New Roman" w:eastAsia="Times New Roman" w:cs="Times New Roman"/>
        </w:rPr>
        <w:tab/>
      </w:r>
      <w:r w:rsidR="00035C16">
        <w:rPr>
          <w:rFonts w:ascii="Times New Roman" w:hAnsi="Times New Roman" w:eastAsia="Times New Roman" w:cs="Times New Roman"/>
        </w:rPr>
        <w:t>Although psychologists are adept at creating simple multiple choice or Likert-based questionnaires</w:t>
      </w:r>
      <w:r w:rsidR="004E13B6">
        <w:rPr>
          <w:rFonts w:ascii="Times New Roman" w:hAnsi="Times New Roman" w:eastAsia="Times New Roman" w:cs="Times New Roman"/>
        </w:rPr>
        <w:t xml:space="preserve">, </w:t>
      </w:r>
      <w:r w:rsidR="00A65B83">
        <w:rPr>
          <w:rFonts w:ascii="Times New Roman" w:hAnsi="Times New Roman" w:eastAsia="Times New Roman" w:cs="Times New Roman"/>
        </w:rPr>
        <w:t>a lot of information</w:t>
      </w:r>
      <w:r w:rsidR="00A7526F">
        <w:rPr>
          <w:rFonts w:ascii="Times New Roman" w:hAnsi="Times New Roman" w:eastAsia="Times New Roman" w:cs="Times New Roman"/>
        </w:rPr>
        <w:t xml:space="preserve"> is</w:t>
      </w:r>
      <w:r w:rsidR="00A65B83">
        <w:rPr>
          <w:rFonts w:ascii="Times New Roman" w:hAnsi="Times New Roman" w:eastAsia="Times New Roman" w:cs="Times New Roman"/>
        </w:rPr>
        <w:t xml:space="preserve"> still</w:t>
      </w:r>
      <w:r w:rsidR="00A7526F">
        <w:rPr>
          <w:rFonts w:ascii="Times New Roman" w:hAnsi="Times New Roman" w:eastAsia="Times New Roman" w:cs="Times New Roman"/>
        </w:rPr>
        <w:t xml:space="preserve"> contained within unstructured </w:t>
      </w:r>
      <w:r w:rsidR="00B94B0C">
        <w:rPr>
          <w:rFonts w:ascii="Times New Roman" w:hAnsi="Times New Roman" w:eastAsia="Times New Roman" w:cs="Times New Roman"/>
        </w:rPr>
        <w:t xml:space="preserve">text data. From performance reviews to company </w:t>
      </w:r>
      <w:r w:rsidR="00AA4361">
        <w:rPr>
          <w:rFonts w:ascii="Times New Roman" w:hAnsi="Times New Roman" w:eastAsia="Times New Roman" w:cs="Times New Roman"/>
        </w:rPr>
        <w:t xml:space="preserve">ratings, </w:t>
      </w:r>
      <w:r w:rsidR="00E96FE9">
        <w:rPr>
          <w:rFonts w:ascii="Times New Roman" w:hAnsi="Times New Roman" w:eastAsia="Times New Roman" w:cs="Times New Roman"/>
        </w:rPr>
        <w:t xml:space="preserve">sentiment analyses and matching algorithms </w:t>
      </w:r>
      <w:r w:rsidR="00EC35BA">
        <w:rPr>
          <w:rFonts w:ascii="Times New Roman" w:hAnsi="Times New Roman" w:eastAsia="Times New Roman" w:cs="Times New Roman"/>
        </w:rPr>
        <w:t xml:space="preserve">can </w:t>
      </w:r>
      <w:r w:rsidR="00E96FE9">
        <w:rPr>
          <w:rFonts w:ascii="Times New Roman" w:hAnsi="Times New Roman" w:eastAsia="Times New Roman" w:cs="Times New Roman"/>
        </w:rPr>
        <w:t>power</w:t>
      </w:r>
      <w:r w:rsidR="009E66CF">
        <w:rPr>
          <w:rFonts w:ascii="Times New Roman" w:hAnsi="Times New Roman" w:eastAsia="Times New Roman" w:cs="Times New Roman"/>
        </w:rPr>
        <w:t xml:space="preserve"> purchase</w:t>
      </w:r>
      <w:r w:rsidR="00E96FE9">
        <w:rPr>
          <w:rFonts w:ascii="Times New Roman" w:hAnsi="Times New Roman" w:eastAsia="Times New Roman" w:cs="Times New Roman"/>
        </w:rPr>
        <w:t xml:space="preserve"> recommendations, j</w:t>
      </w:r>
      <w:r w:rsidR="009E66CF">
        <w:rPr>
          <w:rFonts w:ascii="Times New Roman" w:hAnsi="Times New Roman" w:eastAsia="Times New Roman" w:cs="Times New Roman"/>
        </w:rPr>
        <w:t>ob suggestions, and promotion deci</w:t>
      </w:r>
      <w:r w:rsidR="00EC35BA">
        <w:rPr>
          <w:rFonts w:ascii="Times New Roman" w:hAnsi="Times New Roman" w:eastAsia="Times New Roman" w:cs="Times New Roman"/>
        </w:rPr>
        <w:t>s</w:t>
      </w:r>
      <w:r w:rsidR="009E66CF">
        <w:rPr>
          <w:rFonts w:ascii="Times New Roman" w:hAnsi="Times New Roman" w:eastAsia="Times New Roman" w:cs="Times New Roman"/>
        </w:rPr>
        <w:t>ions.</w:t>
      </w:r>
      <w:r w:rsidR="00EC35BA">
        <w:rPr>
          <w:rFonts w:ascii="Times New Roman" w:hAnsi="Times New Roman" w:eastAsia="Times New Roman" w:cs="Times New Roman"/>
        </w:rPr>
        <w:t xml:space="preserve"> Moreover, </w:t>
      </w:r>
      <w:r w:rsidR="00F348E0">
        <w:rPr>
          <w:rFonts w:ascii="Times New Roman" w:hAnsi="Times New Roman" w:eastAsia="Times New Roman" w:cs="Times New Roman"/>
        </w:rPr>
        <w:t>how people feel about an organization depend</w:t>
      </w:r>
      <w:r w:rsidR="002C07EE">
        <w:rPr>
          <w:rFonts w:ascii="Times New Roman" w:hAnsi="Times New Roman" w:eastAsia="Times New Roman" w:cs="Times New Roman"/>
        </w:rPr>
        <w:t>s</w:t>
      </w:r>
      <w:r w:rsidR="00F348E0">
        <w:rPr>
          <w:rFonts w:ascii="Times New Roman" w:hAnsi="Times New Roman" w:eastAsia="Times New Roman" w:cs="Times New Roman"/>
        </w:rPr>
        <w:t xml:space="preserve"> not just on </w:t>
      </w:r>
      <w:r w:rsidR="00B62564">
        <w:rPr>
          <w:rFonts w:ascii="Times New Roman" w:hAnsi="Times New Roman" w:eastAsia="Times New Roman" w:cs="Times New Roman"/>
        </w:rPr>
        <w:t xml:space="preserve">simple ratings </w:t>
      </w:r>
      <w:r w:rsidR="002C07EE">
        <w:rPr>
          <w:rFonts w:ascii="Times New Roman" w:hAnsi="Times New Roman" w:eastAsia="Times New Roman" w:cs="Times New Roman"/>
        </w:rPr>
        <w:t>but</w:t>
      </w:r>
      <w:r w:rsidR="00B62564">
        <w:rPr>
          <w:rFonts w:ascii="Times New Roman" w:hAnsi="Times New Roman" w:eastAsia="Times New Roman" w:cs="Times New Roman"/>
        </w:rPr>
        <w:t xml:space="preserve"> on</w:t>
      </w:r>
      <w:r w:rsidR="002C07EE">
        <w:rPr>
          <w:rFonts w:ascii="Times New Roman" w:hAnsi="Times New Roman" w:eastAsia="Times New Roman" w:cs="Times New Roman"/>
        </w:rPr>
        <w:t xml:space="preserve"> </w:t>
      </w:r>
      <w:r w:rsidR="004B59B7">
        <w:rPr>
          <w:rFonts w:ascii="Times New Roman" w:hAnsi="Times New Roman" w:eastAsia="Times New Roman" w:cs="Times New Roman"/>
        </w:rPr>
        <w:t xml:space="preserve">what </w:t>
      </w:r>
      <w:r w:rsidR="002C07EE">
        <w:rPr>
          <w:rFonts w:ascii="Times New Roman" w:hAnsi="Times New Roman" w:eastAsia="Times New Roman" w:cs="Times New Roman"/>
        </w:rPr>
        <w:t xml:space="preserve">they say and </w:t>
      </w:r>
      <w:r w:rsidR="004B59B7">
        <w:rPr>
          <w:rFonts w:ascii="Times New Roman" w:hAnsi="Times New Roman" w:eastAsia="Times New Roman" w:cs="Times New Roman"/>
        </w:rPr>
        <w:t>how</w:t>
      </w:r>
      <w:r w:rsidR="002C07EE">
        <w:rPr>
          <w:rFonts w:ascii="Times New Roman" w:hAnsi="Times New Roman" w:eastAsia="Times New Roman" w:cs="Times New Roman"/>
        </w:rPr>
        <w:t xml:space="preserve"> they communicate.</w:t>
      </w:r>
      <w:r w:rsidR="003F67C6">
        <w:rPr>
          <w:rFonts w:ascii="Times New Roman" w:hAnsi="Times New Roman" w:eastAsia="Times New Roman" w:cs="Times New Roman"/>
        </w:rPr>
        <w:t xml:space="preserve"> </w:t>
      </w:r>
      <w:r w:rsidR="00641533">
        <w:rPr>
          <w:rFonts w:ascii="Times New Roman" w:hAnsi="Times New Roman" w:eastAsia="Times New Roman" w:cs="Times New Roman"/>
        </w:rPr>
        <w:t xml:space="preserve">Just </w:t>
      </w:r>
      <w:r w:rsidR="001B2A7C">
        <w:rPr>
          <w:rFonts w:ascii="Times New Roman" w:hAnsi="Times New Roman" w:eastAsia="Times New Roman" w:cs="Times New Roman"/>
        </w:rPr>
        <w:t>as</w:t>
      </w:r>
      <w:r w:rsidR="00641533">
        <w:rPr>
          <w:rFonts w:ascii="Times New Roman" w:hAnsi="Times New Roman" w:eastAsia="Times New Roman" w:cs="Times New Roman"/>
        </w:rPr>
        <w:t xml:space="preserve"> a picture is worth a thousand words, a sentence is worth </w:t>
      </w:r>
      <w:r w:rsidR="00981D04">
        <w:rPr>
          <w:rFonts w:ascii="Times New Roman" w:hAnsi="Times New Roman" w:eastAsia="Times New Roman" w:cs="Times New Roman"/>
        </w:rPr>
        <w:t>a thousand ratings.</w:t>
      </w:r>
      <w:r w:rsidR="00C11CEB">
        <w:rPr>
          <w:rFonts w:ascii="Times New Roman" w:hAnsi="Times New Roman" w:eastAsia="Times New Roman" w:cs="Times New Roman"/>
        </w:rPr>
        <w:t xml:space="preserve"> </w:t>
      </w:r>
      <w:r w:rsidR="001B2A7C">
        <w:rPr>
          <w:rFonts w:ascii="Times New Roman" w:hAnsi="Times New Roman" w:eastAsia="Times New Roman" w:cs="Times New Roman"/>
        </w:rPr>
        <w:t xml:space="preserve">However, </w:t>
      </w:r>
      <w:r w:rsidR="00C71A85">
        <w:rPr>
          <w:rFonts w:ascii="Times New Roman" w:hAnsi="Times New Roman" w:eastAsia="Times New Roman" w:cs="Times New Roman"/>
        </w:rPr>
        <w:t>c</w:t>
      </w:r>
      <w:r w:rsidR="00F33918">
        <w:rPr>
          <w:rFonts w:ascii="Times New Roman" w:hAnsi="Times New Roman" w:eastAsia="Times New Roman" w:cs="Times New Roman"/>
        </w:rPr>
        <w:t xml:space="preserve">leaning and parsing text data requires special strategies. </w:t>
      </w:r>
      <w:r w:rsidR="005461F6">
        <w:rPr>
          <w:rFonts w:ascii="Times New Roman" w:hAnsi="Times New Roman" w:eastAsia="Times New Roman" w:cs="Times New Roman"/>
        </w:rPr>
        <w:t xml:space="preserve">R has many tools designed to clean, describe, and display text data </w:t>
      </w:r>
      <w:r w:rsidR="00553C1B">
        <w:rPr>
          <w:rFonts w:ascii="Times New Roman" w:hAnsi="Times New Roman" w:eastAsia="Times New Roman" w:cs="Times New Roman"/>
        </w:rPr>
        <w:t>(e.g., Munzert, Rubba, Meißner, and Nyhuis, 2015; Silge and Robinson, 2017).</w:t>
      </w:r>
      <w:r w:rsidR="00B632C6">
        <w:rPr>
          <w:rFonts w:ascii="Times New Roman" w:hAnsi="Times New Roman" w:eastAsia="Times New Roman" w:cs="Times New Roman"/>
        </w:rPr>
        <w:t xml:space="preserve"> However, many of the most commonly used tools for modeling</w:t>
      </w:r>
      <w:r w:rsidR="00937EE8">
        <w:rPr>
          <w:rFonts w:ascii="Times New Roman" w:hAnsi="Times New Roman" w:eastAsia="Times New Roman" w:cs="Times New Roman"/>
        </w:rPr>
        <w:t xml:space="preserve">, classifying, and predicting outcomes using text data </w:t>
      </w:r>
      <w:r w:rsidR="00DD4D83">
        <w:rPr>
          <w:rFonts w:ascii="Times New Roman" w:hAnsi="Times New Roman" w:eastAsia="Times New Roman" w:cs="Times New Roman"/>
        </w:rPr>
        <w:t>were built</w:t>
      </w:r>
      <w:r w:rsidR="00937EE8">
        <w:rPr>
          <w:rFonts w:ascii="Times New Roman" w:hAnsi="Times New Roman" w:eastAsia="Times New Roman" w:cs="Times New Roman"/>
        </w:rPr>
        <w:t xml:space="preserve"> in Python (e.g., Abadi et al., 2015; Chollet et al., 2015; Paszke et al., 2019).</w:t>
      </w:r>
      <w:r w:rsidR="00750262">
        <w:rPr>
          <w:rFonts w:ascii="Times New Roman" w:hAnsi="Times New Roman" w:eastAsia="Times New Roman" w:cs="Times New Roman"/>
        </w:rPr>
        <w:t xml:space="preserve"> Moreover, online courses for natural language processing </w:t>
      </w:r>
      <w:r w:rsidR="00931C7A">
        <w:rPr>
          <w:rFonts w:ascii="Times New Roman" w:hAnsi="Times New Roman" w:eastAsia="Times New Roman" w:cs="Times New Roman"/>
        </w:rPr>
        <w:t>(</w:t>
      </w:r>
      <w:r w:rsidR="00ED179C">
        <w:rPr>
          <w:rFonts w:ascii="Times New Roman" w:hAnsi="Times New Roman" w:eastAsia="Times New Roman" w:cs="Times New Roman"/>
        </w:rPr>
        <w:t xml:space="preserve">e.g., </w:t>
      </w:r>
      <w:r w:rsidR="00931C7A">
        <w:rPr>
          <w:rFonts w:ascii="Times New Roman" w:hAnsi="Times New Roman" w:eastAsia="Times New Roman" w:cs="Times New Roman"/>
        </w:rPr>
        <w:t xml:space="preserve">Mourri, </w:t>
      </w:r>
      <w:r w:rsidR="00ED179C">
        <w:rPr>
          <w:rFonts w:ascii="Times New Roman" w:hAnsi="Times New Roman" w:eastAsia="Times New Roman" w:cs="Times New Roman"/>
        </w:rPr>
        <w:t>Kaiser, &amp; Shyu,</w:t>
      </w:r>
      <w:r w:rsidR="002B4FE1">
        <w:rPr>
          <w:rFonts w:ascii="Times New Roman" w:hAnsi="Times New Roman" w:eastAsia="Times New Roman" w:cs="Times New Roman"/>
        </w:rPr>
        <w:t xml:space="preserve"> n.d.</w:t>
      </w:r>
      <w:r w:rsidR="00ED179C">
        <w:rPr>
          <w:rFonts w:ascii="Times New Roman" w:hAnsi="Times New Roman" w:eastAsia="Times New Roman" w:cs="Times New Roman"/>
        </w:rPr>
        <w:t>)</w:t>
      </w:r>
      <w:r w:rsidR="002B4FE1">
        <w:rPr>
          <w:rFonts w:ascii="Times New Roman" w:hAnsi="Times New Roman" w:eastAsia="Times New Roman" w:cs="Times New Roman"/>
        </w:rPr>
        <w:t xml:space="preserve"> </w:t>
      </w:r>
      <w:r w:rsidR="00AF3B8F">
        <w:rPr>
          <w:rFonts w:ascii="Times New Roman" w:hAnsi="Times New Roman" w:eastAsia="Times New Roman" w:cs="Times New Roman"/>
        </w:rPr>
        <w:t xml:space="preserve">typically teach </w:t>
      </w:r>
      <w:r w:rsidR="001B2A7C">
        <w:rPr>
          <w:rFonts w:ascii="Times New Roman" w:hAnsi="Times New Roman" w:eastAsia="Times New Roman" w:cs="Times New Roman"/>
        </w:rPr>
        <w:t xml:space="preserve">only </w:t>
      </w:r>
      <w:r w:rsidR="00AF3B8F">
        <w:rPr>
          <w:rFonts w:ascii="Times New Roman" w:hAnsi="Times New Roman" w:eastAsia="Times New Roman" w:cs="Times New Roman"/>
        </w:rPr>
        <w:t>Python tools</w:t>
      </w:r>
      <w:r w:rsidR="00DD4D83">
        <w:rPr>
          <w:rFonts w:ascii="Times New Roman" w:hAnsi="Times New Roman" w:eastAsia="Times New Roman" w:cs="Times New Roman"/>
        </w:rPr>
        <w:t xml:space="preserve"> for text processing</w:t>
      </w:r>
      <w:r w:rsidR="00AF3B8F">
        <w:rPr>
          <w:rFonts w:ascii="Times New Roman" w:hAnsi="Times New Roman" w:eastAsia="Times New Roman" w:cs="Times New Roman"/>
        </w:rPr>
        <w:t>.</w:t>
      </w:r>
      <w:r w:rsidR="00856A5C">
        <w:rPr>
          <w:rFonts w:ascii="Times New Roman" w:hAnsi="Times New Roman" w:eastAsia="Times New Roman" w:cs="Times New Roman"/>
        </w:rPr>
        <w:t xml:space="preserve"> </w:t>
      </w:r>
      <w:r w:rsidR="00260B76">
        <w:rPr>
          <w:rFonts w:ascii="Times New Roman" w:hAnsi="Times New Roman" w:eastAsia="Times New Roman" w:cs="Times New Roman"/>
        </w:rPr>
        <w:t>Ideally, one could clean and process data using R but</w:t>
      </w:r>
      <w:r w:rsidR="007435E5">
        <w:rPr>
          <w:rFonts w:ascii="Times New Roman" w:hAnsi="Times New Roman" w:eastAsia="Times New Roman" w:cs="Times New Roman"/>
        </w:rPr>
        <w:t xml:space="preserve"> still</w:t>
      </w:r>
      <w:r w:rsidR="00260B76">
        <w:rPr>
          <w:rFonts w:ascii="Times New Roman" w:hAnsi="Times New Roman" w:eastAsia="Times New Roman" w:cs="Times New Roman"/>
        </w:rPr>
        <w:t xml:space="preserve"> </w:t>
      </w:r>
      <w:r w:rsidR="00793CF5">
        <w:rPr>
          <w:rFonts w:ascii="Times New Roman" w:hAnsi="Times New Roman" w:eastAsia="Times New Roman" w:cs="Times New Roman"/>
        </w:rPr>
        <w:t xml:space="preserve">take advantage of the powerful models </w:t>
      </w:r>
      <w:r w:rsidR="007435E5">
        <w:rPr>
          <w:rFonts w:ascii="Times New Roman" w:hAnsi="Times New Roman" w:eastAsia="Times New Roman" w:cs="Times New Roman"/>
        </w:rPr>
        <w:t>in Python</w:t>
      </w:r>
      <w:r w:rsidR="00260B76">
        <w:rPr>
          <w:rFonts w:ascii="Times New Roman" w:hAnsi="Times New Roman" w:eastAsia="Times New Roman" w:cs="Times New Roman"/>
        </w:rPr>
        <w:t xml:space="preserve">. </w:t>
      </w:r>
      <w:r w:rsidR="008C2A3D">
        <w:rPr>
          <w:rFonts w:ascii="Times New Roman" w:hAnsi="Times New Roman" w:eastAsia="Times New Roman" w:cs="Times New Roman"/>
        </w:rPr>
        <w:t xml:space="preserve">Until recently, </w:t>
      </w:r>
      <w:r w:rsidR="00740675">
        <w:rPr>
          <w:rFonts w:ascii="Times New Roman" w:hAnsi="Times New Roman" w:eastAsia="Times New Roman" w:cs="Times New Roman"/>
        </w:rPr>
        <w:t>t</w:t>
      </w:r>
      <w:r w:rsidR="008E1512">
        <w:rPr>
          <w:rFonts w:ascii="Times New Roman" w:hAnsi="Times New Roman" w:eastAsia="Times New Roman" w:cs="Times New Roman"/>
        </w:rPr>
        <w:t xml:space="preserve">ools linking Python to R were ad hoc and required </w:t>
      </w:r>
      <w:r w:rsidR="00F71776">
        <w:rPr>
          <w:rFonts w:ascii="Times New Roman" w:hAnsi="Times New Roman" w:eastAsia="Times New Roman" w:cs="Times New Roman"/>
        </w:rPr>
        <w:t>fragile system setups</w:t>
      </w:r>
      <w:r w:rsidR="001D7531">
        <w:rPr>
          <w:rFonts w:ascii="Times New Roman" w:hAnsi="Times New Roman" w:eastAsia="Times New Roman" w:cs="Times New Roman"/>
        </w:rPr>
        <w:t xml:space="preserve"> (such as rPython to run Python from R and rpy/rpy2 to run R from Python)</w:t>
      </w:r>
      <w:r w:rsidR="00F71776">
        <w:rPr>
          <w:rFonts w:ascii="Times New Roman" w:hAnsi="Times New Roman" w:eastAsia="Times New Roman" w:cs="Times New Roman"/>
        </w:rPr>
        <w:t>.</w:t>
      </w:r>
      <w:r w:rsidR="00F75674">
        <w:rPr>
          <w:rFonts w:ascii="Times New Roman" w:hAnsi="Times New Roman" w:eastAsia="Times New Roman" w:cs="Times New Roman"/>
        </w:rPr>
        <w:t xml:space="preserve"> More recently, the </w:t>
      </w:r>
      <w:r w:rsidR="001A2EE8">
        <w:rPr>
          <w:rFonts w:ascii="Times New Roman" w:hAnsi="Times New Roman" w:eastAsia="Times New Roman" w:cs="Times New Roman"/>
        </w:rPr>
        <w:t>“</w:t>
      </w:r>
      <w:r w:rsidR="00F75674">
        <w:rPr>
          <w:rFonts w:ascii="Times New Roman" w:hAnsi="Times New Roman" w:eastAsia="Times New Roman" w:cs="Times New Roman"/>
        </w:rPr>
        <w:t>reticulate</w:t>
      </w:r>
      <w:r w:rsidR="001A2EE8">
        <w:rPr>
          <w:rFonts w:ascii="Times New Roman" w:hAnsi="Times New Roman" w:eastAsia="Times New Roman" w:cs="Times New Roman"/>
        </w:rPr>
        <w:t>”</w:t>
      </w:r>
      <w:r w:rsidR="00F75674">
        <w:rPr>
          <w:rFonts w:ascii="Times New Roman" w:hAnsi="Times New Roman" w:eastAsia="Times New Roman" w:cs="Times New Roman"/>
        </w:rPr>
        <w:t xml:space="preserve"> package was released to better facilitate </w:t>
      </w:r>
      <w:r w:rsidR="0041095E">
        <w:rPr>
          <w:rFonts w:ascii="Times New Roman" w:hAnsi="Times New Roman" w:eastAsia="Times New Roman" w:cs="Times New Roman"/>
        </w:rPr>
        <w:t>specifying, updating, and integrating Python within an R environment (</w:t>
      </w:r>
      <w:r w:rsidR="00652B58">
        <w:rPr>
          <w:rFonts w:ascii="Times New Roman" w:hAnsi="Times New Roman" w:eastAsia="Times New Roman" w:cs="Times New Roman"/>
        </w:rPr>
        <w:t>Ushey</w:t>
      </w:r>
      <w:r w:rsidR="0094788D">
        <w:rPr>
          <w:rFonts w:ascii="Times New Roman" w:hAnsi="Times New Roman" w:eastAsia="Times New Roman" w:cs="Times New Roman"/>
        </w:rPr>
        <w:t>,</w:t>
      </w:r>
      <w:r w:rsidR="00652B58">
        <w:rPr>
          <w:rFonts w:ascii="Times New Roman" w:hAnsi="Times New Roman" w:eastAsia="Times New Roman" w:cs="Times New Roman"/>
        </w:rPr>
        <w:t xml:space="preserve"> Allaire,</w:t>
      </w:r>
      <w:r w:rsidR="0094788D">
        <w:rPr>
          <w:rFonts w:ascii="Times New Roman" w:hAnsi="Times New Roman" w:eastAsia="Times New Roman" w:cs="Times New Roman"/>
        </w:rPr>
        <w:t xml:space="preserve"> &amp; Tang,</w:t>
      </w:r>
      <w:r w:rsidR="00652B58">
        <w:rPr>
          <w:rFonts w:ascii="Times New Roman" w:hAnsi="Times New Roman" w:eastAsia="Times New Roman" w:cs="Times New Roman"/>
        </w:rPr>
        <w:t xml:space="preserve"> 2021).</w:t>
      </w:r>
      <w:r w:rsidR="00F71776">
        <w:rPr>
          <w:rFonts w:ascii="Times New Roman" w:hAnsi="Times New Roman" w:eastAsia="Times New Roman" w:cs="Times New Roman"/>
        </w:rPr>
        <w:t xml:space="preserve"> </w:t>
      </w:r>
      <w:r w:rsidR="00856A5C">
        <w:rPr>
          <w:rFonts w:ascii="Times New Roman" w:hAnsi="Times New Roman" w:eastAsia="Times New Roman" w:cs="Times New Roman"/>
        </w:rPr>
        <w:t xml:space="preserve">Unfortunately, I/O psychologists often lack the skills required to </w:t>
      </w:r>
      <w:r w:rsidR="00260B76">
        <w:rPr>
          <w:rFonts w:ascii="Times New Roman" w:hAnsi="Times New Roman" w:eastAsia="Times New Roman" w:cs="Times New Roman"/>
        </w:rPr>
        <w:t>analyze text data in Python and integrate Python tools within an R workflow.</w:t>
      </w:r>
      <w:r w:rsidR="00ED371D">
        <w:rPr>
          <w:rFonts w:ascii="Times New Roman" w:hAnsi="Times New Roman" w:eastAsia="Times New Roman" w:cs="Times New Roman"/>
        </w:rPr>
        <w:t xml:space="preserve"> Building on several R-based master tutorials over the last few years </w:t>
      </w:r>
      <w:r w:rsidR="00246624">
        <w:rPr>
          <w:rFonts w:ascii="Times New Roman" w:hAnsi="Times New Roman" w:eastAsia="Times New Roman" w:cs="Times New Roman"/>
        </w:rPr>
        <w:t xml:space="preserve">(e.g., Jones, Nydick, &amp; Wiseman, 2019a; Jones, Nydick, &amp; Wiseman, 2019b; Jones, Nydick, &amp; Wiseman, 2021a; Jones, Nydick, &amp; Wiseman, 2021b), </w:t>
      </w:r>
      <w:r w:rsidR="00782EA1">
        <w:rPr>
          <w:rFonts w:ascii="Times New Roman" w:hAnsi="Times New Roman" w:eastAsia="Times New Roman" w:cs="Times New Roman"/>
        </w:rPr>
        <w:t>th</w:t>
      </w:r>
      <w:r w:rsidR="008358AA">
        <w:rPr>
          <w:rFonts w:ascii="Times New Roman" w:hAnsi="Times New Roman" w:eastAsia="Times New Roman" w:cs="Times New Roman"/>
        </w:rPr>
        <w:t>e proposed</w:t>
      </w:r>
      <w:r w:rsidR="00782EA1">
        <w:rPr>
          <w:rFonts w:ascii="Times New Roman" w:hAnsi="Times New Roman" w:eastAsia="Times New Roman" w:cs="Times New Roman"/>
        </w:rPr>
        <w:t xml:space="preserve"> tutorial aims to break down useful R</w:t>
      </w:r>
      <w:r w:rsidR="00532627">
        <w:rPr>
          <w:rFonts w:ascii="Times New Roman" w:hAnsi="Times New Roman" w:eastAsia="Times New Roman" w:cs="Times New Roman"/>
        </w:rPr>
        <w:t xml:space="preserve"> (and now Python!)</w:t>
      </w:r>
      <w:r w:rsidR="00782EA1">
        <w:rPr>
          <w:rFonts w:ascii="Times New Roman" w:hAnsi="Times New Roman" w:eastAsia="Times New Roman" w:cs="Times New Roman"/>
        </w:rPr>
        <w:t xml:space="preserve"> methods for I/O psychol</w:t>
      </w:r>
      <w:r w:rsidR="00C82310">
        <w:rPr>
          <w:rFonts w:ascii="Times New Roman" w:hAnsi="Times New Roman" w:eastAsia="Times New Roman" w:cs="Times New Roman"/>
        </w:rPr>
        <w:t>ogists</w:t>
      </w:r>
      <w:r w:rsidR="00FA2556">
        <w:rPr>
          <w:rFonts w:ascii="Times New Roman" w:hAnsi="Times New Roman" w:eastAsia="Times New Roman" w:cs="Times New Roman"/>
        </w:rPr>
        <w:t xml:space="preserve">. Specifically, this tutorial can be seen as </w:t>
      </w:r>
      <w:r w:rsidR="00532627">
        <w:rPr>
          <w:rFonts w:ascii="Times New Roman" w:hAnsi="Times New Roman" w:eastAsia="Times New Roman" w:cs="Times New Roman"/>
        </w:rPr>
        <w:t>an extension of th</w:t>
      </w:r>
      <w:r w:rsidR="00595422">
        <w:rPr>
          <w:rFonts w:ascii="Times New Roman" w:hAnsi="Times New Roman" w:eastAsia="Times New Roman" w:cs="Times New Roman"/>
        </w:rPr>
        <w:t xml:space="preserve">e Web Scraping and APIs with R </w:t>
      </w:r>
      <w:r w:rsidR="004645A8">
        <w:rPr>
          <w:rFonts w:ascii="Times New Roman" w:hAnsi="Times New Roman" w:eastAsia="Times New Roman" w:cs="Times New Roman"/>
        </w:rPr>
        <w:t>(Jones, Nydick, &amp; Wiseman, 2019b)</w:t>
      </w:r>
      <w:r w:rsidR="00FA2556">
        <w:rPr>
          <w:rFonts w:ascii="Times New Roman" w:hAnsi="Times New Roman" w:eastAsia="Times New Roman" w:cs="Times New Roman"/>
        </w:rPr>
        <w:t xml:space="preserve"> </w:t>
      </w:r>
      <w:r w:rsidR="00670CA5">
        <w:rPr>
          <w:rFonts w:ascii="Times New Roman" w:hAnsi="Times New Roman" w:eastAsia="Times New Roman" w:cs="Times New Roman"/>
        </w:rPr>
        <w:t>and Text Analytics and NLP with R (Jones, Nydick, &amp; Wiseman, 2021b)</w:t>
      </w:r>
      <w:r w:rsidR="00A600AF">
        <w:rPr>
          <w:rFonts w:ascii="Times New Roman" w:hAnsi="Times New Roman" w:eastAsia="Times New Roman" w:cs="Times New Roman"/>
        </w:rPr>
        <w:t xml:space="preserve"> tutorials</w:t>
      </w:r>
      <w:r w:rsidR="00670CA5">
        <w:rPr>
          <w:rFonts w:ascii="Times New Roman" w:hAnsi="Times New Roman" w:eastAsia="Times New Roman" w:cs="Times New Roman"/>
        </w:rPr>
        <w:t xml:space="preserve"> that describes </w:t>
      </w:r>
      <w:r w:rsidR="00DD57B4">
        <w:rPr>
          <w:rFonts w:ascii="Times New Roman" w:hAnsi="Times New Roman" w:eastAsia="Times New Roman" w:cs="Times New Roman"/>
        </w:rPr>
        <w:t xml:space="preserve">how to </w:t>
      </w:r>
      <w:r w:rsidR="00EB081A">
        <w:rPr>
          <w:rFonts w:ascii="Times New Roman" w:hAnsi="Times New Roman" w:eastAsia="Times New Roman" w:cs="Times New Roman"/>
        </w:rPr>
        <w:t>exploit</w:t>
      </w:r>
      <w:r w:rsidR="00DD57B4">
        <w:rPr>
          <w:rFonts w:ascii="Times New Roman" w:hAnsi="Times New Roman" w:eastAsia="Times New Roman" w:cs="Times New Roman"/>
        </w:rPr>
        <w:t xml:space="preserve"> state-of-the-art</w:t>
      </w:r>
      <w:r w:rsidR="007F466B">
        <w:rPr>
          <w:rFonts w:ascii="Times New Roman" w:hAnsi="Times New Roman" w:eastAsia="Times New Roman" w:cs="Times New Roman"/>
        </w:rPr>
        <w:t xml:space="preserve"> methods for understanding text data pulled from the web by</w:t>
      </w:r>
      <w:r w:rsidR="00460613">
        <w:rPr>
          <w:rFonts w:ascii="Times New Roman" w:hAnsi="Times New Roman" w:eastAsia="Times New Roman" w:cs="Times New Roman"/>
        </w:rPr>
        <w:t xml:space="preserve"> integrating Python tools within an R process.</w:t>
      </w:r>
      <w:r w:rsidR="00716B4E">
        <w:rPr>
          <w:rFonts w:ascii="Times New Roman" w:hAnsi="Times New Roman" w:eastAsia="Times New Roman" w:cs="Times New Roman"/>
        </w:rPr>
        <w:t xml:space="preserve"> We will explain text modeling using R and Python in three parts.</w:t>
      </w:r>
    </w:p>
    <w:p w:rsidR="000C0343" w:rsidP="0023274B" w:rsidRDefault="000C0343" w14:paraId="5464F88D" w14:textId="510C826F">
      <w:pPr>
        <w:spacing w:line="480" w:lineRule="auto"/>
        <w:rPr>
          <w:rFonts w:ascii="Times New Roman" w:hAnsi="Times New Roman" w:eastAsia="Times New Roman" w:cs="Times New Roman"/>
        </w:rPr>
      </w:pPr>
      <w:r>
        <w:rPr>
          <w:rFonts w:ascii="Times New Roman" w:hAnsi="Times New Roman" w:eastAsia="Times New Roman" w:cs="Times New Roman"/>
        </w:rPr>
        <w:tab/>
      </w:r>
      <w:r w:rsidR="000C0343">
        <w:rPr>
          <w:rFonts w:ascii="Times New Roman" w:hAnsi="Times New Roman" w:eastAsia="Times New Roman" w:cs="Times New Roman"/>
        </w:rPr>
        <w:t xml:space="preserve">The first part of the tutorial will </w:t>
      </w:r>
      <w:r w:rsidR="00CF2F1D">
        <w:rPr>
          <w:rFonts w:ascii="Times New Roman" w:hAnsi="Times New Roman" w:eastAsia="Times New Roman" w:cs="Times New Roman"/>
        </w:rPr>
        <w:t xml:space="preserve">discuss how to setup a Python installation within an R </w:t>
      </w:r>
      <w:r w:rsidR="00A01331">
        <w:rPr>
          <w:rFonts w:ascii="Times New Roman" w:hAnsi="Times New Roman" w:eastAsia="Times New Roman" w:cs="Times New Roman"/>
        </w:rPr>
        <w:t>session</w:t>
      </w:r>
      <w:r w:rsidR="00CF2F1D">
        <w:rPr>
          <w:rFonts w:ascii="Times New Roman" w:hAnsi="Times New Roman" w:eastAsia="Times New Roman" w:cs="Times New Roman"/>
        </w:rPr>
        <w:t xml:space="preserve"> as well as how </w:t>
      </w:r>
      <w:r w:rsidR="00E84AD2">
        <w:rPr>
          <w:rFonts w:ascii="Times New Roman" w:hAnsi="Times New Roman" w:eastAsia="Times New Roman" w:cs="Times New Roman"/>
        </w:rPr>
        <w:t xml:space="preserve">R determines the Python environment to use </w:t>
      </w:r>
      <w:r w:rsidR="00A01331">
        <w:rPr>
          <w:rFonts w:ascii="Times New Roman" w:hAnsi="Times New Roman" w:eastAsia="Times New Roman" w:cs="Times New Roman"/>
        </w:rPr>
        <w:t xml:space="preserve">and how to </w:t>
      </w:r>
      <w:r w:rsidR="003856BB">
        <w:rPr>
          <w:rFonts w:ascii="Times New Roman" w:hAnsi="Times New Roman" w:eastAsia="Times New Roman" w:cs="Times New Roman"/>
        </w:rPr>
        <w:t xml:space="preserve">enforce the right environment for a given </w:t>
      </w:r>
      <w:r w:rsidR="00C4137C">
        <w:rPr>
          <w:rFonts w:ascii="Times New Roman" w:hAnsi="Times New Roman" w:eastAsia="Times New Roman" w:cs="Times New Roman"/>
        </w:rPr>
        <w:t xml:space="preserve">problem. Often, </w:t>
      </w:r>
      <w:r w:rsidR="00735B6D">
        <w:rPr>
          <w:rFonts w:ascii="Times New Roman" w:hAnsi="Times New Roman" w:eastAsia="Times New Roman" w:cs="Times New Roman"/>
        </w:rPr>
        <w:t xml:space="preserve">you </w:t>
      </w:r>
      <w:r w:rsidR="00B85E70">
        <w:rPr>
          <w:rFonts w:ascii="Times New Roman" w:hAnsi="Times New Roman" w:eastAsia="Times New Roman" w:cs="Times New Roman"/>
        </w:rPr>
        <w:t xml:space="preserve">attempt to </w:t>
      </w:r>
      <w:r w:rsidR="00735B6D">
        <w:rPr>
          <w:rFonts w:ascii="Times New Roman" w:hAnsi="Times New Roman" w:eastAsia="Times New Roman" w:cs="Times New Roman"/>
        </w:rPr>
        <w:t xml:space="preserve">setup a particular Python environment for a </w:t>
      </w:r>
      <w:r w:rsidR="00AC6294">
        <w:rPr>
          <w:rFonts w:ascii="Times New Roman" w:hAnsi="Times New Roman" w:eastAsia="Times New Roman" w:cs="Times New Roman"/>
        </w:rPr>
        <w:t xml:space="preserve">text analytics </w:t>
      </w:r>
      <w:r w:rsidR="00AC6294">
        <w:rPr>
          <w:rFonts w:ascii="Times New Roman" w:hAnsi="Times New Roman" w:eastAsia="Times New Roman" w:cs="Times New Roman"/>
        </w:rPr>
        <w:t>problem</w:t>
      </w:r>
      <w:ins w:author="Steven Nydick" w:date="2021-09-30T13:36:26.456Z" w:id="1386270036">
        <w:r w:rsidR="22065F30">
          <w:rPr>
            <w:rFonts w:ascii="Times New Roman" w:hAnsi="Times New Roman" w:eastAsia="Times New Roman" w:cs="Times New Roman"/>
          </w:rPr>
          <w:t>,</w:t>
        </w:r>
      </w:ins>
      <w:r w:rsidR="00AC6294">
        <w:rPr>
          <w:rFonts w:ascii="Times New Roman" w:hAnsi="Times New Roman" w:eastAsia="Times New Roman" w:cs="Times New Roman"/>
        </w:rPr>
        <w:t xml:space="preserve"> but R find</w:t>
      </w:r>
      <w:r w:rsidR="00B85E70">
        <w:rPr>
          <w:rFonts w:ascii="Times New Roman" w:hAnsi="Times New Roman" w:eastAsia="Times New Roman" w:cs="Times New Roman"/>
        </w:rPr>
        <w:t>s</w:t>
      </w:r>
      <w:r w:rsidR="00AC6294">
        <w:rPr>
          <w:rFonts w:ascii="Times New Roman" w:hAnsi="Times New Roman" w:eastAsia="Times New Roman" w:cs="Times New Roman"/>
        </w:rPr>
        <w:t xml:space="preserve"> the wrong version of Python, and your code </w:t>
      </w:r>
      <w:r w:rsidR="00B85E70">
        <w:rPr>
          <w:rFonts w:ascii="Times New Roman" w:hAnsi="Times New Roman" w:eastAsia="Times New Roman" w:cs="Times New Roman"/>
        </w:rPr>
        <w:t>does</w:t>
      </w:r>
      <w:r w:rsidR="00AC6294">
        <w:rPr>
          <w:rFonts w:ascii="Times New Roman" w:hAnsi="Times New Roman" w:eastAsia="Times New Roman" w:cs="Times New Roman"/>
        </w:rPr>
        <w:t xml:space="preserve"> not work. We will also discuss </w:t>
      </w:r>
      <w:r w:rsidR="006F7E19">
        <w:rPr>
          <w:rFonts w:ascii="Times New Roman" w:hAnsi="Times New Roman" w:eastAsia="Times New Roman" w:cs="Times New Roman"/>
        </w:rPr>
        <w:t xml:space="preserve">how to pass objects back and forth between R and Python as well as how to </w:t>
      </w:r>
      <w:r w:rsidR="00262353">
        <w:rPr>
          <w:rFonts w:ascii="Times New Roman" w:hAnsi="Times New Roman" w:eastAsia="Times New Roman" w:cs="Times New Roman"/>
        </w:rPr>
        <w:t>load and install Python modules from R.</w:t>
      </w:r>
    </w:p>
    <w:p w:rsidR="008B0EB4" w:rsidP="0023274B" w:rsidRDefault="008B0EB4" w14:paraId="2F74FFEE" w14:textId="513E8753">
      <w:pPr>
        <w:spacing w:line="480" w:lineRule="auto"/>
        <w:rPr>
          <w:rFonts w:ascii="Times New Roman" w:hAnsi="Times New Roman" w:eastAsia="Times New Roman" w:cs="Times New Roman"/>
        </w:rPr>
      </w:pPr>
      <w:r>
        <w:rPr>
          <w:rFonts w:ascii="Times New Roman" w:hAnsi="Times New Roman" w:eastAsia="Times New Roman" w:cs="Times New Roman"/>
        </w:rPr>
        <w:tab/>
      </w:r>
      <w:r w:rsidR="00696AE6">
        <w:rPr>
          <w:rFonts w:ascii="Times New Roman" w:hAnsi="Times New Roman" w:eastAsia="Times New Roman" w:cs="Times New Roman"/>
        </w:rPr>
        <w:t xml:space="preserve">The second part of the tutorial will discuss </w:t>
      </w:r>
      <w:r w:rsidR="00983237">
        <w:rPr>
          <w:rFonts w:ascii="Times New Roman" w:hAnsi="Times New Roman" w:eastAsia="Times New Roman" w:cs="Times New Roman"/>
        </w:rPr>
        <w:t xml:space="preserve">the various natural language processing algorithms in Python, how to choose the appropriate </w:t>
      </w:r>
      <w:r w:rsidR="00580DBE">
        <w:rPr>
          <w:rFonts w:ascii="Times New Roman" w:hAnsi="Times New Roman" w:eastAsia="Times New Roman" w:cs="Times New Roman"/>
        </w:rPr>
        <w:t>modeling steps</w:t>
      </w:r>
      <w:r w:rsidR="004117A0">
        <w:rPr>
          <w:rFonts w:ascii="Times New Roman" w:hAnsi="Times New Roman" w:eastAsia="Times New Roman" w:cs="Times New Roman"/>
        </w:rPr>
        <w:t xml:space="preserve">, and how to structure your data so that the algorithm works correctly. </w:t>
      </w:r>
      <w:r w:rsidR="00064846">
        <w:rPr>
          <w:rFonts w:ascii="Times New Roman" w:hAnsi="Times New Roman" w:eastAsia="Times New Roman" w:cs="Times New Roman"/>
        </w:rPr>
        <w:t>Much of this part will involve the Python package tensorflow (</w:t>
      </w:r>
      <w:r w:rsidR="007B6825">
        <w:rPr>
          <w:rFonts w:ascii="Times New Roman" w:hAnsi="Times New Roman" w:eastAsia="Times New Roman" w:cs="Times New Roman"/>
        </w:rPr>
        <w:t xml:space="preserve">Abadi et al., 2015) but </w:t>
      </w:r>
      <w:r w:rsidR="00DE3310">
        <w:rPr>
          <w:rFonts w:ascii="Times New Roman" w:hAnsi="Times New Roman" w:eastAsia="Times New Roman" w:cs="Times New Roman"/>
        </w:rPr>
        <w:t xml:space="preserve">various Python engines could also apply </w:t>
      </w:r>
      <w:r w:rsidR="00434815">
        <w:rPr>
          <w:rFonts w:ascii="Times New Roman" w:hAnsi="Times New Roman" w:eastAsia="Times New Roman" w:cs="Times New Roman"/>
        </w:rPr>
        <w:t>given problem type and</w:t>
      </w:r>
      <w:r w:rsidR="00923573">
        <w:rPr>
          <w:rFonts w:ascii="Times New Roman" w:hAnsi="Times New Roman" w:eastAsia="Times New Roman" w:cs="Times New Roman"/>
        </w:rPr>
        <w:t xml:space="preserve"> library</w:t>
      </w:r>
      <w:r w:rsidR="00434815">
        <w:rPr>
          <w:rFonts w:ascii="Times New Roman" w:hAnsi="Times New Roman" w:eastAsia="Times New Roman" w:cs="Times New Roman"/>
        </w:rPr>
        <w:t xml:space="preserve"> familiarity. One can think of this section as a crash course </w:t>
      </w:r>
      <w:r w:rsidR="004D7EF6">
        <w:rPr>
          <w:rFonts w:ascii="Times New Roman" w:hAnsi="Times New Roman" w:eastAsia="Times New Roman" w:cs="Times New Roman"/>
        </w:rPr>
        <w:t>in Neural Net</w:t>
      </w:r>
      <w:r w:rsidR="00923573">
        <w:rPr>
          <w:rFonts w:ascii="Times New Roman" w:hAnsi="Times New Roman" w:eastAsia="Times New Roman" w:cs="Times New Roman"/>
        </w:rPr>
        <w:t>works</w:t>
      </w:r>
      <w:r w:rsidR="004D7EF6">
        <w:rPr>
          <w:rFonts w:ascii="Times New Roman" w:hAnsi="Times New Roman" w:eastAsia="Times New Roman" w:cs="Times New Roman"/>
        </w:rPr>
        <w:t xml:space="preserve"> for </w:t>
      </w:r>
      <w:r w:rsidR="00923573">
        <w:rPr>
          <w:rFonts w:ascii="Times New Roman" w:hAnsi="Times New Roman" w:eastAsia="Times New Roman" w:cs="Times New Roman"/>
        </w:rPr>
        <w:t>NLP</w:t>
      </w:r>
      <w:r w:rsidR="004D7EF6">
        <w:rPr>
          <w:rFonts w:ascii="Times New Roman" w:hAnsi="Times New Roman" w:eastAsia="Times New Roman" w:cs="Times New Roman"/>
        </w:rPr>
        <w:t xml:space="preserve"> in Python.</w:t>
      </w:r>
    </w:p>
    <w:p w:rsidR="00512684" w:rsidP="0023274B" w:rsidRDefault="009D2BDA" w14:paraId="66DA4FAB" w14:textId="4E8E4824">
      <w:pPr>
        <w:spacing w:line="480" w:lineRule="auto"/>
        <w:rPr>
          <w:rFonts w:ascii="Times New Roman" w:hAnsi="Times New Roman" w:eastAsia="Times New Roman" w:cs="Times New Roman"/>
        </w:rPr>
      </w:pPr>
      <w:r>
        <w:rPr>
          <w:rFonts w:ascii="Times New Roman" w:hAnsi="Times New Roman" w:eastAsia="Times New Roman" w:cs="Times New Roman"/>
        </w:rPr>
        <w:tab/>
      </w:r>
      <w:r w:rsidR="009D2BDA">
        <w:rPr>
          <w:rFonts w:ascii="Times New Roman" w:hAnsi="Times New Roman" w:eastAsia="Times New Roman" w:cs="Times New Roman"/>
        </w:rPr>
        <w:t>Finally, we will show how to create a natural language processing workflow</w:t>
      </w:r>
      <w:r w:rsidR="00B155B5">
        <w:rPr>
          <w:rFonts w:ascii="Times New Roman" w:hAnsi="Times New Roman" w:eastAsia="Times New Roman" w:cs="Times New Roman"/>
        </w:rPr>
        <w:t xml:space="preserve"> by reading the data into R, performing basic data manipulations, passing the objects into the appropriate Python environment, </w:t>
      </w:r>
      <w:r w:rsidR="00C13CB1">
        <w:rPr>
          <w:rFonts w:ascii="Times New Roman" w:hAnsi="Times New Roman" w:eastAsia="Times New Roman" w:cs="Times New Roman"/>
        </w:rPr>
        <w:t xml:space="preserve">running the text analysis algorithm, </w:t>
      </w:r>
      <w:r w:rsidR="00565252">
        <w:rPr>
          <w:rFonts w:ascii="Times New Roman" w:hAnsi="Times New Roman" w:eastAsia="Times New Roman" w:cs="Times New Roman"/>
        </w:rPr>
        <w:t xml:space="preserve">and displaying/saving the </w:t>
      </w:r>
      <w:del w:author="Steven Nydick" w:date="2021-09-30T13:36:37.944Z" w:id="627790615">
        <w:r w:rsidRPr="3DAF4AE1" w:rsidDel="00565252">
          <w:rPr>
            <w:rFonts w:ascii="Times New Roman" w:hAnsi="Times New Roman" w:eastAsia="Times New Roman" w:cs="Times New Roman"/>
          </w:rPr>
          <w:delText>final results</w:delText>
        </w:r>
      </w:del>
      <w:ins w:author="Steven Nydick" w:date="2021-09-30T13:36:37.945Z" w:id="2087728161">
        <w:r w:rsidR="3C7A3EBA">
          <w:rPr>
            <w:rFonts w:ascii="Times New Roman" w:hAnsi="Times New Roman" w:eastAsia="Times New Roman" w:cs="Times New Roman"/>
          </w:rPr>
          <w:t xml:space="preserve">results</w:t>
        </w:r>
      </w:ins>
      <w:r w:rsidR="00565252">
        <w:rPr>
          <w:rFonts w:ascii="Times New Roman" w:hAnsi="Times New Roman" w:eastAsia="Times New Roman" w:cs="Times New Roman"/>
        </w:rPr>
        <w:t xml:space="preserve"> from R. </w:t>
      </w:r>
      <w:r w:rsidR="00E261DA">
        <w:rPr>
          <w:rFonts w:ascii="Times New Roman" w:hAnsi="Times New Roman" w:eastAsia="Times New Roman" w:cs="Times New Roman"/>
        </w:rPr>
        <w:t xml:space="preserve">To better facilitate learning </w:t>
      </w:r>
      <w:r w:rsidR="002A4B3B">
        <w:rPr>
          <w:rFonts w:ascii="Times New Roman" w:hAnsi="Times New Roman" w:eastAsia="Times New Roman" w:cs="Times New Roman"/>
        </w:rPr>
        <w:t xml:space="preserve">and applicability to I/O research, we will </w:t>
      </w:r>
      <w:r w:rsidR="00E26AAB">
        <w:rPr>
          <w:rFonts w:ascii="Times New Roman" w:hAnsi="Times New Roman" w:eastAsia="Times New Roman" w:cs="Times New Roman"/>
        </w:rPr>
        <w:t xml:space="preserve">walk through </w:t>
      </w:r>
      <w:r w:rsidR="008736C9">
        <w:rPr>
          <w:rFonts w:ascii="Times New Roman" w:hAnsi="Times New Roman" w:eastAsia="Times New Roman" w:cs="Times New Roman"/>
        </w:rPr>
        <w:t xml:space="preserve">an example </w:t>
      </w:r>
      <w:r w:rsidR="0018343E">
        <w:rPr>
          <w:rFonts w:ascii="Times New Roman" w:hAnsi="Times New Roman" w:eastAsia="Times New Roman" w:cs="Times New Roman"/>
        </w:rPr>
        <w:t xml:space="preserve">demonstrating modeling the sentiment of an organization in different </w:t>
      </w:r>
      <w:r w:rsidR="00D75E0F">
        <w:rPr>
          <w:rFonts w:ascii="Times New Roman" w:hAnsi="Times New Roman" w:eastAsia="Times New Roman" w:cs="Times New Roman"/>
        </w:rPr>
        <w:t>business units across people of different demographic attributes.</w:t>
      </w:r>
      <w:r w:rsidR="00636F1E">
        <w:rPr>
          <w:rFonts w:ascii="Times New Roman" w:hAnsi="Times New Roman" w:eastAsia="Times New Roman" w:cs="Times New Roman"/>
        </w:rPr>
        <w:t xml:space="preserve"> Although our example applies to sentiment modeling, any </w:t>
      </w:r>
      <w:r w:rsidR="00650AF4">
        <w:rPr>
          <w:rFonts w:ascii="Times New Roman" w:hAnsi="Times New Roman" w:eastAsia="Times New Roman" w:cs="Times New Roman"/>
        </w:rPr>
        <w:t>systematic analysis of text data c</w:t>
      </w:r>
      <w:r w:rsidR="00FC5CCA">
        <w:rPr>
          <w:rFonts w:ascii="Times New Roman" w:hAnsi="Times New Roman" w:eastAsia="Times New Roman" w:cs="Times New Roman"/>
        </w:rPr>
        <w:t xml:space="preserve">an map onto a similar </w:t>
      </w:r>
      <w:r w:rsidR="009B637F">
        <w:rPr>
          <w:rFonts w:ascii="Times New Roman" w:hAnsi="Times New Roman" w:eastAsia="Times New Roman" w:cs="Times New Roman"/>
        </w:rPr>
        <w:t>process</w:t>
      </w:r>
      <w:r w:rsidR="00FC5CCA">
        <w:rPr>
          <w:rFonts w:ascii="Times New Roman" w:hAnsi="Times New Roman" w:eastAsia="Times New Roman" w:cs="Times New Roman"/>
        </w:rPr>
        <w:t>.</w:t>
      </w:r>
    </w:p>
    <w:p w:rsidRPr="005947E1" w:rsidR="00716B4E" w:rsidP="0023274B" w:rsidRDefault="00716B4E" w14:paraId="12E62BE2" w14:textId="390B55A2">
      <w:pPr>
        <w:spacing w:line="480" w:lineRule="auto"/>
        <w:rPr>
          <w:rFonts w:ascii="Times New Roman" w:hAnsi="Times New Roman" w:eastAsia="Times New Roman" w:cs="Times New Roman"/>
        </w:rPr>
      </w:pPr>
      <w:r>
        <w:rPr>
          <w:rFonts w:ascii="Times New Roman" w:hAnsi="Times New Roman" w:eastAsia="Times New Roman" w:cs="Times New Roman"/>
        </w:rPr>
        <w:tab/>
      </w:r>
      <w:r w:rsidR="00716B4E">
        <w:rPr>
          <w:rFonts w:ascii="Times New Roman" w:hAnsi="Times New Roman" w:eastAsia="Times New Roman" w:cs="Times New Roman"/>
        </w:rPr>
        <w:t>Audience members are strongly encouraged to bring laptops and to have downloaded the materials ahead of time. For those who wish to follow along, we will make available all materials and R scripts</w:t>
      </w:r>
      <w:r w:rsidR="00466E84">
        <w:rPr>
          <w:rFonts w:ascii="Times New Roman" w:hAnsi="Times New Roman" w:eastAsia="Times New Roman" w:cs="Times New Roman"/>
        </w:rPr>
        <w:t xml:space="preserve"> at </w:t>
      </w:r>
      <w:hyperlink w:history="1" r:id="Ra2eb9f89fd374557">
        <w:r w:rsidRPr="009658C3" w:rsidR="00466E84">
          <w:rPr>
            <w:rStyle w:val="Hyperlink"/>
            <w:rFonts w:ascii="Times New Roman" w:hAnsi="Times New Roman" w:eastAsia="Times New Roman" w:cs="Times New Roman"/>
          </w:rPr>
          <w:t>https://github.com/swnydick/siop-2022-nlp-r-python</w:t>
        </w:r>
      </w:hyperlink>
      <w:r w:rsidR="00716B4E">
        <w:rPr>
          <w:rFonts w:ascii="Times New Roman" w:hAnsi="Times New Roman" w:eastAsia="Times New Roman" w:cs="Times New Roman"/>
        </w:rPr>
        <w:t>.</w:t>
      </w:r>
      <w:r w:rsidR="00466E84">
        <w:rPr>
          <w:rFonts w:ascii="Times New Roman" w:hAnsi="Times New Roman" w:eastAsia="Times New Roman" w:cs="Times New Roman"/>
        </w:rPr>
        <w:t xml:space="preserve"> </w:t>
      </w:r>
      <w:r w:rsidR="00716B4E">
        <w:rPr>
          <w:rFonts w:ascii="Times New Roman" w:hAnsi="Times New Roman" w:eastAsia="Times New Roman" w:cs="Times New Roman"/>
        </w:rPr>
        <w:t xml:space="preserve">We request 80 minutes for this tutorial, with the approximate time for each topic as well as additional information provided below. Note that none of the authors are affiliated with the producers of any of the packages described and that there are no material gains (financial or otherwise) for them. All packages are </w:t>
      </w:r>
      <w:del w:author="Steven Nydick" w:date="2021-09-30T13:36:45.898Z" w:id="637940498">
        <w:r w:rsidRPr="3DAF4AE1" w:rsidDel="00716B4E">
          <w:rPr>
            <w:rFonts w:ascii="Times New Roman" w:hAnsi="Times New Roman" w:eastAsia="Times New Roman" w:cs="Times New Roman"/>
          </w:rPr>
          <w:delText>free-of-charge</w:delText>
        </w:r>
      </w:del>
      <w:ins w:author="Steven Nydick" w:date="2021-09-30T13:36:45.899Z" w:id="1211483287">
        <w:r w:rsidR="75C886CD">
          <w:rPr>
            <w:rFonts w:ascii="Times New Roman" w:hAnsi="Times New Roman" w:eastAsia="Times New Roman" w:cs="Times New Roman"/>
          </w:rPr>
          <w:t>free of charge</w:t>
        </w:r>
      </w:ins>
      <w:r w:rsidR="00716B4E">
        <w:rPr>
          <w:rFonts w:ascii="Times New Roman" w:hAnsi="Times New Roman" w:eastAsia="Times New Roman" w:cs="Times New Roman"/>
        </w:rPr>
        <w:t xml:space="preserve"> and complete.</w:t>
      </w:r>
    </w:p>
    <w:p w:rsidR="00BC19BB" w:rsidP="00BE7D74" w:rsidRDefault="0015452B" w14:paraId="717588E3" w14:textId="6F98E4D9">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 xml:space="preserve">Topic #1: </w:t>
      </w:r>
      <w:r w:rsidR="00E3623B">
        <w:rPr>
          <w:rFonts w:ascii="Times New Roman" w:hAnsi="Times New Roman" w:eastAsia="Times New Roman" w:cs="Times New Roman"/>
          <w:b/>
        </w:rPr>
        <w:t>Integrating Python and R</w:t>
      </w:r>
      <w:r w:rsidR="00C404EF">
        <w:rPr>
          <w:rFonts w:ascii="Times New Roman" w:hAnsi="Times New Roman" w:eastAsia="Times New Roman" w:cs="Times New Roman"/>
          <w:b/>
        </w:rPr>
        <w:t xml:space="preserve"> </w:t>
      </w:r>
      <w:r w:rsidRPr="00F720DB">
        <w:rPr>
          <w:rFonts w:ascii="Times New Roman" w:hAnsi="Times New Roman" w:eastAsia="Times New Roman" w:cs="Times New Roman"/>
          <w:b/>
        </w:rPr>
        <w:t>(</w:t>
      </w:r>
      <w:r w:rsidR="00C404EF">
        <w:rPr>
          <w:rFonts w:ascii="Times New Roman" w:hAnsi="Times New Roman" w:eastAsia="Times New Roman" w:cs="Times New Roman"/>
          <w:b/>
        </w:rPr>
        <w:t>1</w:t>
      </w:r>
      <w:r w:rsidR="00CE18E8">
        <w:rPr>
          <w:rFonts w:ascii="Times New Roman" w:hAnsi="Times New Roman" w:eastAsia="Times New Roman" w:cs="Times New Roman"/>
          <w:b/>
        </w:rPr>
        <w:t>5</w:t>
      </w:r>
      <w:r w:rsidR="005C3858">
        <w:rPr>
          <w:rFonts w:ascii="Times New Roman" w:hAnsi="Times New Roman" w:eastAsia="Times New Roman" w:cs="Times New Roman"/>
          <w:b/>
        </w:rPr>
        <w:t>-20</w:t>
      </w:r>
      <w:r w:rsidRPr="00F720DB">
        <w:rPr>
          <w:rFonts w:ascii="Times New Roman" w:hAnsi="Times New Roman" w:eastAsia="Times New Roman" w:cs="Times New Roman"/>
          <w:b/>
        </w:rPr>
        <w:t xml:space="preserve"> minutes)</w:t>
      </w:r>
    </w:p>
    <w:p w:rsidR="00E3592D" w:rsidP="00D978E0" w:rsidRDefault="00D978E0" w14:paraId="714062CF" w14:textId="2863A6D8">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001F0D8D">
        <w:rPr>
          <w:rFonts w:ascii="Times New Roman" w:hAnsi="Times New Roman" w:eastAsia="Times New Roman" w:cs="Times New Roman"/>
          <w:bCs/>
        </w:rPr>
        <w:t xml:space="preserve">Python and R are often thought of as conflicting </w:t>
      </w:r>
      <w:r w:rsidR="004D6EEF">
        <w:rPr>
          <w:rFonts w:ascii="Times New Roman" w:hAnsi="Times New Roman" w:eastAsia="Times New Roman" w:cs="Times New Roman"/>
          <w:bCs/>
        </w:rPr>
        <w:t xml:space="preserve">ecosystems rather than complementary tools. </w:t>
      </w:r>
      <w:r w:rsidR="006D744A">
        <w:rPr>
          <w:rFonts w:ascii="Times New Roman" w:hAnsi="Times New Roman" w:eastAsia="Times New Roman" w:cs="Times New Roman"/>
          <w:bCs/>
        </w:rPr>
        <w:t>Recently, the R package reticulate (</w:t>
      </w:r>
      <w:r w:rsidR="006D744A">
        <w:rPr>
          <w:rFonts w:ascii="Times New Roman" w:hAnsi="Times New Roman" w:eastAsia="Times New Roman" w:cs="Times New Roman"/>
        </w:rPr>
        <w:t>Ushey, Allaire, &amp; Tang, 2021) was developed to facilitate integrating Python within an R workflow.</w:t>
      </w:r>
      <w:r w:rsidR="003177E9">
        <w:rPr>
          <w:rFonts w:ascii="Times New Roman" w:hAnsi="Times New Roman" w:eastAsia="Times New Roman" w:cs="Times New Roman"/>
        </w:rPr>
        <w:t xml:space="preserve"> However, using Python within R is still tricky. </w:t>
      </w:r>
      <w:r w:rsidR="00A86CD5">
        <w:rPr>
          <w:rFonts w:ascii="Times New Roman" w:hAnsi="Times New Roman" w:eastAsia="Times New Roman" w:cs="Times New Roman"/>
        </w:rPr>
        <w:t>Python has several package management systems (</w:t>
      </w:r>
      <w:r w:rsidR="00395F4C">
        <w:rPr>
          <w:rFonts w:ascii="Times New Roman" w:hAnsi="Times New Roman" w:eastAsia="Times New Roman" w:cs="Times New Roman"/>
        </w:rPr>
        <w:t xml:space="preserve">e.g., </w:t>
      </w:r>
      <w:r w:rsidR="00A86CD5">
        <w:rPr>
          <w:rFonts w:ascii="Times New Roman" w:hAnsi="Times New Roman" w:eastAsia="Times New Roman" w:cs="Times New Roman"/>
        </w:rPr>
        <w:t xml:space="preserve">pip and </w:t>
      </w:r>
      <w:r w:rsidR="00F40259">
        <w:rPr>
          <w:rFonts w:ascii="Times New Roman" w:hAnsi="Times New Roman" w:eastAsia="Times New Roman" w:cs="Times New Roman"/>
        </w:rPr>
        <w:t>Anaconda, Anaconda Software Distribution, 2020</w:t>
      </w:r>
      <w:r w:rsidR="00A86CD5">
        <w:rPr>
          <w:rFonts w:ascii="Times New Roman" w:hAnsi="Times New Roman" w:eastAsia="Times New Roman" w:cs="Times New Roman"/>
        </w:rPr>
        <w:t xml:space="preserve">), as well as different </w:t>
      </w:r>
      <w:r w:rsidR="0008113D">
        <w:rPr>
          <w:rFonts w:ascii="Times New Roman" w:hAnsi="Times New Roman" w:eastAsia="Times New Roman" w:cs="Times New Roman"/>
        </w:rPr>
        <w:t>methods of setting and using environments (</w:t>
      </w:r>
      <w:r w:rsidR="00395F4C">
        <w:rPr>
          <w:rFonts w:ascii="Times New Roman" w:hAnsi="Times New Roman" w:eastAsia="Times New Roman" w:cs="Times New Roman"/>
        </w:rPr>
        <w:t xml:space="preserve">e.g., </w:t>
      </w:r>
      <w:r w:rsidR="0008113D">
        <w:rPr>
          <w:rFonts w:ascii="Times New Roman" w:hAnsi="Times New Roman" w:eastAsia="Times New Roman" w:cs="Times New Roman"/>
        </w:rPr>
        <w:t>venv and Anaconda</w:t>
      </w:r>
      <w:r w:rsidR="00F40259">
        <w:rPr>
          <w:rFonts w:ascii="Times New Roman" w:hAnsi="Times New Roman" w:eastAsia="Times New Roman" w:cs="Times New Roman"/>
        </w:rPr>
        <w:t>, Anaconda Software Distribution, 2020</w:t>
      </w:r>
      <w:r w:rsidR="0008113D">
        <w:rPr>
          <w:rFonts w:ascii="Times New Roman" w:hAnsi="Times New Roman" w:eastAsia="Times New Roman" w:cs="Times New Roman"/>
        </w:rPr>
        <w:t>).</w:t>
      </w:r>
      <w:r w:rsidR="00395F4C">
        <w:rPr>
          <w:rFonts w:ascii="Times New Roman" w:hAnsi="Times New Roman" w:eastAsia="Times New Roman" w:cs="Times New Roman"/>
        </w:rPr>
        <w:t xml:space="preserve"> </w:t>
      </w:r>
      <w:r w:rsidR="002E2468">
        <w:rPr>
          <w:rFonts w:ascii="Times New Roman" w:hAnsi="Times New Roman" w:eastAsia="Times New Roman" w:cs="Times New Roman"/>
        </w:rPr>
        <w:t xml:space="preserve">R </w:t>
      </w:r>
      <w:r w:rsidR="005854CD">
        <w:rPr>
          <w:rFonts w:ascii="Times New Roman" w:hAnsi="Times New Roman" w:eastAsia="Times New Roman" w:cs="Times New Roman"/>
        </w:rPr>
        <w:t>users often have difficulty with Python</w:t>
      </w:r>
      <w:ins w:author="Steven Nydick" w:date="2021-09-14T15:48:00Z" w:id="0">
        <w:r w:rsidR="00A8702D">
          <w:rPr>
            <w:rFonts w:ascii="Times New Roman" w:hAnsi="Times New Roman" w:eastAsia="Times New Roman" w:cs="Times New Roman"/>
          </w:rPr>
          <w:t>’</w:t>
        </w:r>
      </w:ins>
      <w:r w:rsidR="005854CD">
        <w:rPr>
          <w:rFonts w:ascii="Times New Roman" w:hAnsi="Times New Roman" w:eastAsia="Times New Roman" w:cs="Times New Roman"/>
        </w:rPr>
        <w:t xml:space="preserve">s package and environment management systems. </w:t>
      </w:r>
      <w:r w:rsidR="00E3592D">
        <w:rPr>
          <w:rFonts w:ascii="Times New Roman" w:hAnsi="Times New Roman" w:eastAsia="Times New Roman" w:cs="Times New Roman"/>
        </w:rPr>
        <w:t xml:space="preserve">Python modules often have a complex dependency structure where one module depends on an early </w:t>
      </w:r>
      <w:r w:rsidR="00D20526">
        <w:rPr>
          <w:rFonts w:ascii="Times New Roman" w:hAnsi="Times New Roman" w:eastAsia="Times New Roman" w:cs="Times New Roman"/>
        </w:rPr>
        <w:t xml:space="preserve">version of a dependent module and a later version of a different module. This contrasts with R’s straightforward dependencies, where </w:t>
      </w:r>
      <w:r w:rsidR="009922E9">
        <w:rPr>
          <w:rFonts w:ascii="Times New Roman" w:hAnsi="Times New Roman" w:eastAsia="Times New Roman" w:cs="Times New Roman"/>
        </w:rPr>
        <w:t xml:space="preserve">most packages will work as long as the latest versions of the dependent packages are installed. </w:t>
      </w:r>
      <w:r w:rsidR="0017750A">
        <w:rPr>
          <w:rFonts w:ascii="Times New Roman" w:hAnsi="Times New Roman" w:eastAsia="Times New Roman" w:cs="Times New Roman"/>
        </w:rPr>
        <w:t xml:space="preserve">Therefore, </w:t>
      </w:r>
      <w:r w:rsidR="006E4C60">
        <w:rPr>
          <w:rFonts w:ascii="Times New Roman" w:hAnsi="Times New Roman" w:eastAsia="Times New Roman" w:cs="Times New Roman"/>
        </w:rPr>
        <w:t xml:space="preserve">one must </w:t>
      </w:r>
      <w:r w:rsidR="0017750A">
        <w:rPr>
          <w:rFonts w:ascii="Times New Roman" w:hAnsi="Times New Roman" w:eastAsia="Times New Roman" w:cs="Times New Roman"/>
        </w:rPr>
        <w:t>understand, us</w:t>
      </w:r>
      <w:r w:rsidR="006E4C60">
        <w:rPr>
          <w:rFonts w:ascii="Times New Roman" w:hAnsi="Times New Roman" w:eastAsia="Times New Roman" w:cs="Times New Roman"/>
        </w:rPr>
        <w:t>e</w:t>
      </w:r>
      <w:r w:rsidR="0017750A">
        <w:rPr>
          <w:rFonts w:ascii="Times New Roman" w:hAnsi="Times New Roman" w:eastAsia="Times New Roman" w:cs="Times New Roman"/>
        </w:rPr>
        <w:t xml:space="preserve">, maintain, and access environments in Python </w:t>
      </w:r>
      <w:r w:rsidR="00180946">
        <w:rPr>
          <w:rFonts w:ascii="Times New Roman" w:hAnsi="Times New Roman" w:eastAsia="Times New Roman" w:cs="Times New Roman"/>
        </w:rPr>
        <w:t>to ensure that code is transferable</w:t>
      </w:r>
      <w:r w:rsidR="00E07A22">
        <w:rPr>
          <w:rFonts w:ascii="Times New Roman" w:hAnsi="Times New Roman" w:eastAsia="Times New Roman" w:cs="Times New Roman"/>
        </w:rPr>
        <w:t xml:space="preserve"> (</w:t>
      </w:r>
      <w:r w:rsidR="00137464">
        <w:rPr>
          <w:rFonts w:ascii="Times New Roman" w:hAnsi="Times New Roman" w:eastAsia="Times New Roman" w:cs="Times New Roman"/>
        </w:rPr>
        <w:t xml:space="preserve">although, </w:t>
      </w:r>
      <w:r w:rsidR="00E07A22">
        <w:rPr>
          <w:rFonts w:ascii="Times New Roman" w:hAnsi="Times New Roman" w:eastAsia="Times New Roman" w:cs="Times New Roman"/>
        </w:rPr>
        <w:t>see Ushey, 2021, for a</w:t>
      </w:r>
      <w:r w:rsidR="00F93E38">
        <w:rPr>
          <w:rFonts w:ascii="Times New Roman" w:hAnsi="Times New Roman" w:eastAsia="Times New Roman" w:cs="Times New Roman"/>
        </w:rPr>
        <w:t xml:space="preserve"> package dependency management system in R)</w:t>
      </w:r>
      <w:r w:rsidR="00180946">
        <w:rPr>
          <w:rFonts w:ascii="Times New Roman" w:hAnsi="Times New Roman" w:eastAsia="Times New Roman" w:cs="Times New Roman"/>
        </w:rPr>
        <w:t>.</w:t>
      </w:r>
    </w:p>
    <w:p w:rsidR="0015474C" w:rsidP="00D978E0" w:rsidRDefault="0015474C" w14:paraId="5A054511" w14:textId="0B7AADA1">
      <w:pPr>
        <w:spacing w:after="120" w:line="480" w:lineRule="auto"/>
        <w:rPr>
          <w:rFonts w:ascii="Times New Roman" w:hAnsi="Times New Roman" w:eastAsia="Times New Roman" w:cs="Times New Roman"/>
        </w:rPr>
      </w:pPr>
      <w:r>
        <w:rPr>
          <w:rFonts w:ascii="Times New Roman" w:hAnsi="Times New Roman" w:eastAsia="Times New Roman" w:cs="Times New Roman"/>
        </w:rPr>
        <w:tab/>
      </w:r>
      <w:r w:rsidR="00137464">
        <w:rPr>
          <w:rFonts w:ascii="Times New Roman" w:hAnsi="Times New Roman" w:eastAsia="Times New Roman" w:cs="Times New Roman"/>
        </w:rPr>
        <w:t>Even though</w:t>
      </w:r>
      <w:r w:rsidR="00854ECE">
        <w:rPr>
          <w:rFonts w:ascii="Times New Roman" w:hAnsi="Times New Roman" w:eastAsia="Times New Roman" w:cs="Times New Roman"/>
        </w:rPr>
        <w:t xml:space="preserve"> one can access R objects in Python</w:t>
      </w:r>
      <w:r w:rsidR="00691EA5">
        <w:rPr>
          <w:rFonts w:ascii="Times New Roman" w:hAnsi="Times New Roman" w:eastAsia="Times New Roman" w:cs="Times New Roman"/>
        </w:rPr>
        <w:t xml:space="preserve">, objects mean </w:t>
      </w:r>
      <w:r w:rsidR="009B08E8">
        <w:rPr>
          <w:rFonts w:ascii="Times New Roman" w:hAnsi="Times New Roman" w:eastAsia="Times New Roman" w:cs="Times New Roman"/>
        </w:rPr>
        <w:t>different things in each</w:t>
      </w:r>
      <w:r w:rsidR="00854ECE">
        <w:rPr>
          <w:rFonts w:ascii="Times New Roman" w:hAnsi="Times New Roman" w:eastAsia="Times New Roman" w:cs="Times New Roman"/>
        </w:rPr>
        <w:t xml:space="preserve"> language</w:t>
      </w:r>
      <w:del w:author="Steven Nydick" w:date="2021-09-14T15:48:00Z" w:id="1">
        <w:r w:rsidR="00854ECE">
          <w:rPr>
            <w:rFonts w:ascii="Times New Roman" w:hAnsi="Times New Roman" w:eastAsia="Times New Roman" w:cs="Times New Roman"/>
          </w:rPr>
          <w:delText>s</w:delText>
        </w:r>
      </w:del>
      <w:r w:rsidR="009B08E8">
        <w:rPr>
          <w:rFonts w:ascii="Times New Roman" w:hAnsi="Times New Roman" w:eastAsia="Times New Roman" w:cs="Times New Roman"/>
        </w:rPr>
        <w:t>.</w:t>
      </w:r>
      <w:r w:rsidR="00854ECE">
        <w:rPr>
          <w:rFonts w:ascii="Times New Roman" w:hAnsi="Times New Roman" w:eastAsia="Times New Roman" w:cs="Times New Roman"/>
        </w:rPr>
        <w:t xml:space="preserve"> </w:t>
      </w:r>
      <w:r w:rsidR="00DB2C16">
        <w:rPr>
          <w:rFonts w:ascii="Times New Roman" w:hAnsi="Times New Roman" w:eastAsia="Times New Roman" w:cs="Times New Roman"/>
        </w:rPr>
        <w:t xml:space="preserve">The reticulate </w:t>
      </w:r>
      <w:r w:rsidR="00137464">
        <w:rPr>
          <w:rFonts w:ascii="Times New Roman" w:hAnsi="Times New Roman" w:eastAsia="Times New Roman" w:cs="Times New Roman"/>
        </w:rPr>
        <w:t xml:space="preserve">package </w:t>
      </w:r>
      <w:r w:rsidR="00DB2C16">
        <w:rPr>
          <w:rFonts w:ascii="Times New Roman" w:hAnsi="Times New Roman" w:eastAsia="Times New Roman" w:cs="Times New Roman"/>
        </w:rPr>
        <w:t>convert</w:t>
      </w:r>
      <w:r w:rsidR="009B08E8">
        <w:rPr>
          <w:rFonts w:ascii="Times New Roman" w:hAnsi="Times New Roman" w:eastAsia="Times New Roman" w:cs="Times New Roman"/>
        </w:rPr>
        <w:t>s</w:t>
      </w:r>
      <w:r w:rsidR="00DB2C16">
        <w:rPr>
          <w:rFonts w:ascii="Times New Roman" w:hAnsi="Times New Roman" w:eastAsia="Times New Roman" w:cs="Times New Roman"/>
        </w:rPr>
        <w:t xml:space="preserve"> the most common objects across languages</w:t>
      </w:r>
      <w:r w:rsidR="00F1082D">
        <w:rPr>
          <w:rFonts w:ascii="Times New Roman" w:hAnsi="Times New Roman" w:eastAsia="Times New Roman" w:cs="Times New Roman"/>
        </w:rPr>
        <w:t xml:space="preserve"> (e.g., </w:t>
      </w:r>
      <w:r w:rsidR="00292FDE">
        <w:rPr>
          <w:rFonts w:ascii="Times New Roman" w:hAnsi="Times New Roman" w:eastAsia="Times New Roman" w:cs="Times New Roman"/>
        </w:rPr>
        <w:t>vector in R results in list in Python, named list in R results in dict in Python)</w:t>
      </w:r>
      <w:r w:rsidR="00DB2C16">
        <w:rPr>
          <w:rFonts w:ascii="Times New Roman" w:hAnsi="Times New Roman" w:eastAsia="Times New Roman" w:cs="Times New Roman"/>
        </w:rPr>
        <w:t xml:space="preserve">, but </w:t>
      </w:r>
      <w:r w:rsidR="00F60D35">
        <w:rPr>
          <w:rFonts w:ascii="Times New Roman" w:hAnsi="Times New Roman" w:eastAsia="Times New Roman" w:cs="Times New Roman"/>
        </w:rPr>
        <w:t xml:space="preserve">even </w:t>
      </w:r>
      <w:del w:author="Steven Nydick" w:date="2021-09-14T15:48:00Z" w:id="2">
        <w:r w:rsidR="00F60D35">
          <w:rPr>
            <w:rFonts w:ascii="Times New Roman" w:hAnsi="Times New Roman" w:eastAsia="Times New Roman" w:cs="Times New Roman"/>
          </w:rPr>
          <w:delText xml:space="preserve">though </w:delText>
        </w:r>
      </w:del>
      <w:ins w:author="Steven Nydick" w:date="2021-09-14T15:48:00Z" w:id="3">
        <w:r w:rsidR="00AC20B6">
          <w:rPr>
            <w:rFonts w:ascii="Times New Roman" w:hAnsi="Times New Roman" w:eastAsia="Times New Roman" w:cs="Times New Roman"/>
          </w:rPr>
          <w:t xml:space="preserve">the </w:t>
        </w:r>
      </w:ins>
      <w:r w:rsidR="00F60D35">
        <w:rPr>
          <w:rFonts w:ascii="Times New Roman" w:hAnsi="Times New Roman" w:eastAsia="Times New Roman" w:cs="Times New Roman"/>
        </w:rPr>
        <w:t xml:space="preserve">most obvious conversions </w:t>
      </w:r>
      <w:r w:rsidR="0066218E">
        <w:rPr>
          <w:rFonts w:ascii="Times New Roman" w:hAnsi="Times New Roman" w:eastAsia="Times New Roman" w:cs="Times New Roman"/>
        </w:rPr>
        <w:t>result in objects with different properties. For instance, a</w:t>
      </w:r>
      <w:r w:rsidR="00EB6630">
        <w:rPr>
          <w:rFonts w:ascii="Times New Roman" w:hAnsi="Times New Roman" w:eastAsia="Times New Roman" w:cs="Times New Roman"/>
        </w:rPr>
        <w:t xml:space="preserve">n atomic vector in R has objects all of the same type, but a list in Python can be of various types. </w:t>
      </w:r>
      <w:r w:rsidR="00544255">
        <w:rPr>
          <w:rFonts w:ascii="Times New Roman" w:hAnsi="Times New Roman" w:eastAsia="Times New Roman" w:cs="Times New Roman"/>
        </w:rPr>
        <w:t>Moreover, Python lists are</w:t>
      </w:r>
      <w:r w:rsidR="00837CA6">
        <w:rPr>
          <w:rFonts w:ascii="Times New Roman" w:hAnsi="Times New Roman" w:eastAsia="Times New Roman" w:cs="Times New Roman"/>
        </w:rPr>
        <w:t xml:space="preserve"> assigned by reference to the object, so that </w:t>
      </w:r>
      <w:r w:rsidR="001421D9">
        <w:rPr>
          <w:rFonts w:ascii="Times New Roman" w:hAnsi="Times New Roman" w:eastAsia="Times New Roman" w:cs="Times New Roman"/>
        </w:rPr>
        <w:t xml:space="preserve">modifying one </w:t>
      </w:r>
      <w:r w:rsidR="004A04A2">
        <w:rPr>
          <w:rFonts w:ascii="Times New Roman" w:hAnsi="Times New Roman" w:eastAsia="Times New Roman" w:cs="Times New Roman"/>
        </w:rPr>
        <w:t xml:space="preserve">instance of a list will modify any other </w:t>
      </w:r>
      <w:r w:rsidR="004668E0">
        <w:rPr>
          <w:rFonts w:ascii="Times New Roman" w:hAnsi="Times New Roman" w:eastAsia="Times New Roman" w:cs="Times New Roman"/>
        </w:rPr>
        <w:t xml:space="preserve">instance. </w:t>
      </w:r>
      <w:r w:rsidR="0032560F">
        <w:rPr>
          <w:rFonts w:ascii="Times New Roman" w:hAnsi="Times New Roman" w:eastAsia="Times New Roman" w:cs="Times New Roman"/>
        </w:rPr>
        <w:t xml:space="preserve">Understanding how Python collections work (of which lists are a primary example) can be difficult for R users </w:t>
      </w:r>
      <w:r w:rsidR="00AB3603">
        <w:rPr>
          <w:rFonts w:ascii="Times New Roman" w:hAnsi="Times New Roman" w:eastAsia="Times New Roman" w:cs="Times New Roman"/>
        </w:rPr>
        <w:t xml:space="preserve">who assume that assigning variable “a” to variable “b” copies the object </w:t>
      </w:r>
      <w:r w:rsidR="00544255">
        <w:rPr>
          <w:rFonts w:ascii="Times New Roman" w:hAnsi="Times New Roman" w:eastAsia="Times New Roman" w:cs="Times New Roman"/>
        </w:rPr>
        <w:t xml:space="preserve"> </w:t>
      </w:r>
      <w:r w:rsidR="00D70E59">
        <w:rPr>
          <w:rFonts w:ascii="Times New Roman" w:hAnsi="Times New Roman" w:eastAsia="Times New Roman" w:cs="Times New Roman"/>
        </w:rPr>
        <w:t>rather than merely pointing to the same</w:t>
      </w:r>
      <w:r w:rsidR="00FD19E4">
        <w:rPr>
          <w:rFonts w:ascii="Times New Roman" w:hAnsi="Times New Roman" w:eastAsia="Times New Roman" w:cs="Times New Roman"/>
        </w:rPr>
        <w:t xml:space="preserve"> memory location</w:t>
      </w:r>
      <w:r w:rsidR="00D70E59">
        <w:rPr>
          <w:rFonts w:ascii="Times New Roman" w:hAnsi="Times New Roman" w:eastAsia="Times New Roman" w:cs="Times New Roman"/>
        </w:rPr>
        <w:t xml:space="preserve"> (</w:t>
      </w:r>
      <w:r w:rsidR="00660C13">
        <w:rPr>
          <w:rFonts w:ascii="Times New Roman" w:hAnsi="Times New Roman" w:eastAsia="Times New Roman" w:cs="Times New Roman"/>
        </w:rPr>
        <w:t xml:space="preserve">see R </w:t>
      </w:r>
      <w:r w:rsidR="0022120A">
        <w:rPr>
          <w:rFonts w:ascii="Times New Roman" w:hAnsi="Times New Roman" w:eastAsia="Times New Roman" w:cs="Times New Roman"/>
        </w:rPr>
        <w:t>e</w:t>
      </w:r>
      <w:r w:rsidR="00660C13">
        <w:rPr>
          <w:rFonts w:ascii="Times New Roman" w:hAnsi="Times New Roman" w:eastAsia="Times New Roman" w:cs="Times New Roman"/>
        </w:rPr>
        <w:t>nvironments for a counter example</w:t>
      </w:r>
      <w:r w:rsidR="00A30721">
        <w:rPr>
          <w:rFonts w:ascii="Times New Roman" w:hAnsi="Times New Roman" w:eastAsia="Times New Roman" w:cs="Times New Roman"/>
        </w:rPr>
        <w:t>;</w:t>
      </w:r>
      <w:r w:rsidR="00660C13">
        <w:rPr>
          <w:rFonts w:ascii="Times New Roman" w:hAnsi="Times New Roman" w:eastAsia="Times New Roman" w:cs="Times New Roman"/>
        </w:rPr>
        <w:t xml:space="preserve"> most R users do not modify environments directly</w:t>
      </w:r>
      <w:r w:rsidR="00A30721">
        <w:rPr>
          <w:rFonts w:ascii="Times New Roman" w:hAnsi="Times New Roman" w:eastAsia="Times New Roman" w:cs="Times New Roman"/>
        </w:rPr>
        <w:t xml:space="preserve">, but they play apart in </w:t>
      </w:r>
      <w:r w:rsidR="00CD4E36">
        <w:rPr>
          <w:rFonts w:ascii="Times New Roman" w:hAnsi="Times New Roman" w:eastAsia="Times New Roman" w:cs="Times New Roman"/>
        </w:rPr>
        <w:t>the magic of shiny applications, see Wickham, 2021</w:t>
      </w:r>
      <w:r w:rsidR="00947068">
        <w:rPr>
          <w:rFonts w:ascii="Times New Roman" w:hAnsi="Times New Roman" w:eastAsia="Times New Roman" w:cs="Times New Roman"/>
        </w:rPr>
        <w:t xml:space="preserve">; </w:t>
      </w:r>
      <w:r w:rsidR="0070288D">
        <w:rPr>
          <w:rFonts w:ascii="Times New Roman" w:hAnsi="Times New Roman" w:eastAsia="Times New Roman" w:cs="Times New Roman"/>
        </w:rPr>
        <w:t xml:space="preserve">R </w:t>
      </w:r>
      <w:r w:rsidR="0022120A">
        <w:rPr>
          <w:rFonts w:ascii="Times New Roman" w:hAnsi="Times New Roman" w:eastAsia="Times New Roman" w:cs="Times New Roman"/>
        </w:rPr>
        <w:t>e</w:t>
      </w:r>
      <w:r w:rsidR="0070288D">
        <w:rPr>
          <w:rFonts w:ascii="Times New Roman" w:hAnsi="Times New Roman" w:eastAsia="Times New Roman" w:cs="Times New Roman"/>
        </w:rPr>
        <w:t xml:space="preserve">nvironments as a language property are different from the aforementioned Python environments </w:t>
      </w:r>
      <w:r w:rsidR="00315652">
        <w:rPr>
          <w:rFonts w:ascii="Times New Roman" w:hAnsi="Times New Roman" w:eastAsia="Times New Roman" w:cs="Times New Roman"/>
        </w:rPr>
        <w:t>as a system for organizing dependencies, although the latter does relate to the renv</w:t>
      </w:r>
      <w:r w:rsidR="008B4FD1">
        <w:rPr>
          <w:rFonts w:ascii="Times New Roman" w:hAnsi="Times New Roman" w:eastAsia="Times New Roman" w:cs="Times New Roman"/>
        </w:rPr>
        <w:t xml:space="preserve"> R package, see </w:t>
      </w:r>
      <w:r w:rsidR="001B1193">
        <w:rPr>
          <w:rFonts w:ascii="Times New Roman" w:hAnsi="Times New Roman" w:eastAsia="Times New Roman" w:cs="Times New Roman"/>
        </w:rPr>
        <w:t>Ushey, 2021</w:t>
      </w:r>
      <w:r w:rsidR="00660C13">
        <w:rPr>
          <w:rFonts w:ascii="Times New Roman" w:hAnsi="Times New Roman" w:eastAsia="Times New Roman" w:cs="Times New Roman"/>
        </w:rPr>
        <w:t>).</w:t>
      </w:r>
    </w:p>
    <w:p w:rsidR="00DB6362" w:rsidP="00D978E0" w:rsidRDefault="00DB6362" w14:paraId="6A7BBC5B" w14:textId="32D9EC26">
      <w:pPr>
        <w:spacing w:after="12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The first portion of the tutorial will </w:t>
      </w:r>
      <w:r w:rsidR="00181842">
        <w:rPr>
          <w:rFonts w:ascii="Times New Roman" w:hAnsi="Times New Roman" w:eastAsia="Times New Roman" w:cs="Times New Roman"/>
        </w:rPr>
        <w:t xml:space="preserve">be a </w:t>
      </w:r>
      <w:r>
        <w:rPr>
          <w:rFonts w:ascii="Times New Roman" w:hAnsi="Times New Roman" w:eastAsia="Times New Roman" w:cs="Times New Roman"/>
        </w:rPr>
        <w:t>crash course in how to setup</w:t>
      </w:r>
      <w:r w:rsidR="004153AC">
        <w:rPr>
          <w:rFonts w:ascii="Times New Roman" w:hAnsi="Times New Roman" w:eastAsia="Times New Roman" w:cs="Times New Roman"/>
        </w:rPr>
        <w:t xml:space="preserve"> and access Python environments as well as </w:t>
      </w:r>
      <w:r w:rsidR="00C85C42">
        <w:rPr>
          <w:rFonts w:ascii="Times New Roman" w:hAnsi="Times New Roman" w:eastAsia="Times New Roman" w:cs="Times New Roman"/>
        </w:rPr>
        <w:t xml:space="preserve">a brief overview of how </w:t>
      </w:r>
      <w:r w:rsidR="005B5110">
        <w:rPr>
          <w:rFonts w:ascii="Times New Roman" w:hAnsi="Times New Roman" w:eastAsia="Times New Roman" w:cs="Times New Roman"/>
        </w:rPr>
        <w:t>R and Python differ in how they generally work.</w:t>
      </w:r>
    </w:p>
    <w:p w:rsidR="00B537F2" w:rsidP="00BE7D74" w:rsidRDefault="00CE18E8" w14:paraId="46137EF4" w14:textId="41BC06A7">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Topic #</w:t>
      </w:r>
      <w:r>
        <w:rPr>
          <w:rFonts w:ascii="Times New Roman" w:hAnsi="Times New Roman" w:eastAsia="Times New Roman" w:cs="Times New Roman"/>
          <w:b/>
        </w:rPr>
        <w:t>2</w:t>
      </w:r>
      <w:r w:rsidRPr="00F720DB">
        <w:rPr>
          <w:rFonts w:ascii="Times New Roman" w:hAnsi="Times New Roman" w:eastAsia="Times New Roman" w:cs="Times New Roman"/>
          <w:b/>
        </w:rPr>
        <w:t xml:space="preserve">: </w:t>
      </w:r>
      <w:r w:rsidR="004B6030">
        <w:rPr>
          <w:rFonts w:ascii="Times New Roman" w:hAnsi="Times New Roman" w:eastAsia="Times New Roman" w:cs="Times New Roman"/>
          <w:b/>
        </w:rPr>
        <w:t>Neural Network</w:t>
      </w:r>
      <w:r w:rsidR="00C404EF">
        <w:rPr>
          <w:rFonts w:ascii="Times New Roman" w:hAnsi="Times New Roman" w:eastAsia="Times New Roman" w:cs="Times New Roman"/>
          <w:b/>
        </w:rPr>
        <w:t xml:space="preserve"> Models with </w:t>
      </w:r>
      <w:r w:rsidR="00857B32">
        <w:rPr>
          <w:rFonts w:ascii="Times New Roman" w:hAnsi="Times New Roman" w:eastAsia="Times New Roman" w:cs="Times New Roman"/>
          <w:b/>
        </w:rPr>
        <w:t xml:space="preserve">R and </w:t>
      </w:r>
      <w:r w:rsidR="00C404EF">
        <w:rPr>
          <w:rFonts w:ascii="Times New Roman" w:hAnsi="Times New Roman" w:eastAsia="Times New Roman" w:cs="Times New Roman"/>
          <w:b/>
        </w:rPr>
        <w:t xml:space="preserve">Python </w:t>
      </w:r>
      <w:r w:rsidRPr="00F720DB">
        <w:rPr>
          <w:rFonts w:ascii="Times New Roman" w:hAnsi="Times New Roman" w:eastAsia="Times New Roman" w:cs="Times New Roman"/>
          <w:b/>
        </w:rPr>
        <w:t>(</w:t>
      </w:r>
      <w:r w:rsidR="00C404EF">
        <w:rPr>
          <w:rFonts w:ascii="Times New Roman" w:hAnsi="Times New Roman" w:eastAsia="Times New Roman" w:cs="Times New Roman"/>
          <w:b/>
        </w:rPr>
        <w:t>30</w:t>
      </w:r>
      <w:r w:rsidR="005C3858">
        <w:rPr>
          <w:rFonts w:ascii="Times New Roman" w:hAnsi="Times New Roman" w:eastAsia="Times New Roman" w:cs="Times New Roman"/>
          <w:b/>
        </w:rPr>
        <w:t>-35</w:t>
      </w:r>
      <w:r w:rsidRPr="00F720DB">
        <w:rPr>
          <w:rFonts w:ascii="Times New Roman" w:hAnsi="Times New Roman" w:eastAsia="Times New Roman" w:cs="Times New Roman"/>
          <w:b/>
        </w:rPr>
        <w:t xml:space="preserve"> minutes)</w:t>
      </w:r>
    </w:p>
    <w:p w:rsidR="00AE2471" w:rsidP="09CA877C" w:rsidRDefault="00444142" w14:paraId="6CE6229E" w14:textId="065A935B">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Pr="09CA877C" w:rsidR="0027507F">
        <w:rPr>
          <w:rFonts w:ascii="Times New Roman" w:hAnsi="Times New Roman" w:eastAsia="Times New Roman" w:cs="Times New Roman"/>
        </w:rPr>
        <w:t xml:space="preserve">Text data </w:t>
      </w:r>
      <w:r w:rsidRPr="09CA877C" w:rsidR="00905D2A">
        <w:rPr>
          <w:rFonts w:ascii="Times New Roman" w:hAnsi="Times New Roman" w:eastAsia="Times New Roman" w:cs="Times New Roman"/>
        </w:rPr>
        <w:t xml:space="preserve">can lead to various questions, such as: how do people in various groups feel about this organization or these work processes; or </w:t>
      </w:r>
      <w:r w:rsidRPr="09CA877C" w:rsidR="004232E3">
        <w:rPr>
          <w:rFonts w:ascii="Times New Roman" w:hAnsi="Times New Roman" w:eastAsia="Times New Roman" w:cs="Times New Roman"/>
        </w:rPr>
        <w:t>what is the general topic of conversation on this pre-employment hiring board?</w:t>
      </w:r>
      <w:r w:rsidRPr="09CA877C" w:rsidR="00FD695E">
        <w:rPr>
          <w:rFonts w:ascii="Times New Roman" w:hAnsi="Times New Roman" w:eastAsia="Times New Roman" w:cs="Times New Roman"/>
        </w:rPr>
        <w:t xml:space="preserve"> A sophisticated way of finding patterns in </w:t>
      </w:r>
      <w:r w:rsidRPr="09CA877C" w:rsidR="00056743">
        <w:rPr>
          <w:rFonts w:ascii="Times New Roman" w:hAnsi="Times New Roman" w:eastAsia="Times New Roman" w:cs="Times New Roman"/>
        </w:rPr>
        <w:t xml:space="preserve">complex data is </w:t>
      </w:r>
      <w:r w:rsidRPr="09CA877C" w:rsidR="00626DFE">
        <w:rPr>
          <w:rFonts w:ascii="Times New Roman" w:hAnsi="Times New Roman" w:eastAsia="Times New Roman" w:cs="Times New Roman"/>
        </w:rPr>
        <w:t>trying to replicate the reasoning process that makes “is this a cat” much easier for a person than a computer.</w:t>
      </w:r>
      <w:r w:rsidRPr="09CA877C" w:rsidR="00003163">
        <w:rPr>
          <w:rFonts w:ascii="Times New Roman" w:hAnsi="Times New Roman" w:eastAsia="Times New Roman" w:cs="Times New Roman"/>
        </w:rPr>
        <w:t xml:space="preserve"> After cleaning </w:t>
      </w:r>
      <w:r w:rsidRPr="09CA877C" w:rsidR="00CE1EFB">
        <w:rPr>
          <w:rFonts w:ascii="Times New Roman" w:hAnsi="Times New Roman" w:eastAsia="Times New Roman" w:cs="Times New Roman"/>
        </w:rPr>
        <w:t xml:space="preserve">the initial data (see Jones, Nydick, &amp; Wiseman, 2021a for a walkthrough of initial </w:t>
      </w:r>
      <w:r w:rsidRPr="09CA877C" w:rsidR="00C71C75">
        <w:rPr>
          <w:rFonts w:ascii="Times New Roman" w:hAnsi="Times New Roman" w:eastAsia="Times New Roman" w:cs="Times New Roman"/>
        </w:rPr>
        <w:t xml:space="preserve">text processing steps), </w:t>
      </w:r>
      <w:r w:rsidRPr="09CA877C" w:rsidR="0026033F">
        <w:rPr>
          <w:rFonts w:ascii="Times New Roman" w:hAnsi="Times New Roman" w:eastAsia="Times New Roman" w:cs="Times New Roman"/>
        </w:rPr>
        <w:t xml:space="preserve">text can be coded as embeddings that </w:t>
      </w:r>
      <w:r w:rsidRPr="09CA877C" w:rsidR="00BF255F">
        <w:rPr>
          <w:rFonts w:ascii="Times New Roman" w:hAnsi="Times New Roman" w:eastAsia="Times New Roman" w:cs="Times New Roman"/>
        </w:rPr>
        <w:t xml:space="preserve">treat</w:t>
      </w:r>
      <w:del w:author="Tristan Wisner" w:date="2021-10-06T19:40:42.938Z" w:id="63835109">
        <w:r w:rsidRPr="09CA877C" w:rsidDel="00BF255F">
          <w:rPr>
            <w:rFonts w:ascii="Times New Roman" w:hAnsi="Times New Roman" w:eastAsia="Times New Roman" w:cs="Times New Roman"/>
          </w:rPr>
          <w:delText>s</w:delText>
        </w:r>
      </w:del>
      <w:r w:rsidRPr="09CA877C" w:rsidR="00BF255F">
        <w:rPr>
          <w:rFonts w:ascii="Times New Roman" w:hAnsi="Times New Roman" w:eastAsia="Times New Roman" w:cs="Times New Roman"/>
        </w:rPr>
        <w:t xml:space="preserve"> semantically similar words as </w:t>
      </w:r>
      <w:r w:rsidRPr="09CA877C" w:rsidR="00D6730C">
        <w:rPr>
          <w:rFonts w:ascii="Times New Roman" w:hAnsi="Times New Roman" w:eastAsia="Times New Roman" w:cs="Times New Roman"/>
        </w:rPr>
        <w:t>numerically similar</w:t>
      </w:r>
      <w:r w:rsidRPr="09CA877C" w:rsidR="00651F58">
        <w:rPr>
          <w:rFonts w:ascii="Times New Roman" w:hAnsi="Times New Roman" w:eastAsia="Times New Roman" w:cs="Times New Roman"/>
        </w:rPr>
        <w:t xml:space="preserve"> (</w:t>
      </w:r>
      <w:r w:rsidRPr="09CA877C" w:rsidR="00D6730C">
        <w:rPr>
          <w:rFonts w:ascii="Times New Roman" w:hAnsi="Times New Roman" w:eastAsia="Times New Roman" w:cs="Times New Roman"/>
        </w:rPr>
        <w:t xml:space="preserve">where similar means vectors that are close to each other in space; see </w:t>
      </w:r>
      <w:proofErr w:type="spellStart"/>
      <w:r w:rsidRPr="09CA877C" w:rsidR="003B61B7">
        <w:rPr>
          <w:rFonts w:ascii="Times New Roman" w:hAnsi="Times New Roman" w:eastAsia="Times New Roman" w:cs="Times New Roman"/>
        </w:rPr>
        <w:t>Mikolov</w:t>
      </w:r>
      <w:proofErr w:type="spellEnd"/>
      <w:r w:rsidRPr="09CA877C" w:rsidR="003B61B7">
        <w:rPr>
          <w:rFonts w:ascii="Times New Roman" w:hAnsi="Times New Roman" w:eastAsia="Times New Roman" w:cs="Times New Roman"/>
        </w:rPr>
        <w:t>, Chen, Corrado, &amp; Dean, 2</w:t>
      </w:r>
      <w:r w:rsidRPr="09CA877C" w:rsidR="00CA470A">
        <w:rPr>
          <w:rFonts w:ascii="Times New Roman" w:hAnsi="Times New Roman" w:eastAsia="Times New Roman" w:cs="Times New Roman"/>
        </w:rPr>
        <w:t>013 for description of the word2vec method)</w:t>
      </w:r>
      <w:r w:rsidRPr="09CA877C" w:rsidR="00A56407">
        <w:rPr>
          <w:rFonts w:ascii="Times New Roman" w:hAnsi="Times New Roman" w:eastAsia="Times New Roman" w:cs="Times New Roman"/>
        </w:rPr>
        <w:t>.</w:t>
      </w:r>
      <w:r w:rsidRPr="09CA877C" w:rsidR="00786A98">
        <w:rPr>
          <w:rFonts w:ascii="Times New Roman" w:hAnsi="Times New Roman" w:eastAsia="Times New Roman" w:cs="Times New Roman"/>
        </w:rPr>
        <w:t xml:space="preserve"> </w:t>
      </w:r>
      <w:r w:rsidRPr="09CA877C" w:rsidR="00A64850">
        <w:rPr>
          <w:rFonts w:ascii="Times New Roman" w:hAnsi="Times New Roman" w:eastAsia="Times New Roman" w:cs="Times New Roman"/>
        </w:rPr>
        <w:t xml:space="preserve">One could train embedding models based on the similarity among </w:t>
      </w:r>
      <w:r w:rsidRPr="09CA877C" w:rsidR="00272CEC">
        <w:rPr>
          <w:rFonts w:ascii="Times New Roman" w:hAnsi="Times New Roman" w:eastAsia="Times New Roman" w:cs="Times New Roman"/>
        </w:rPr>
        <w:t xml:space="preserve">words in many text corpuses. However, this </w:t>
      </w:r>
      <w:r w:rsidRPr="09CA877C" w:rsidR="00114A15">
        <w:rPr>
          <w:rFonts w:ascii="Times New Roman" w:hAnsi="Times New Roman" w:eastAsia="Times New Roman" w:cs="Times New Roman"/>
        </w:rPr>
        <w:t xml:space="preserve">process is incredibly computationally intensive; moreover, many sophisticated and open source embedding models exist, including </w:t>
      </w:r>
      <w:r w:rsidRPr="09CA877C" w:rsidR="00C2374F">
        <w:rPr>
          <w:rFonts w:ascii="Times New Roman" w:hAnsi="Times New Roman" w:eastAsia="Times New Roman" w:cs="Times New Roman"/>
        </w:rPr>
        <w:t xml:space="preserve">word2vec, </w:t>
      </w:r>
      <w:proofErr w:type="spellStart"/>
      <w:r w:rsidRPr="09CA877C" w:rsidR="00C2374F">
        <w:rPr>
          <w:rFonts w:ascii="Times New Roman" w:hAnsi="Times New Roman" w:eastAsia="Times New Roman" w:cs="Times New Roman"/>
        </w:rPr>
        <w:t xml:space="preserve">GloVe</w:t>
      </w:r>
      <w:proofErr w:type="spellEnd"/>
      <w:r w:rsidRPr="09CA877C" w:rsidR="00C2374F">
        <w:rPr>
          <w:rFonts w:ascii="Times New Roman" w:hAnsi="Times New Roman" w:eastAsia="Times New Roman" w:cs="Times New Roman"/>
        </w:rPr>
        <w:t xml:space="preserve">, </w:t>
      </w:r>
      <w:r w:rsidRPr="09CA877C" w:rsidR="00DD6E23">
        <w:rPr>
          <w:rFonts w:ascii="Times New Roman" w:hAnsi="Times New Roman" w:eastAsia="Times New Roman" w:cs="Times New Roman"/>
        </w:rPr>
        <w:t xml:space="preserve">and </w:t>
      </w:r>
      <w:r w:rsidRPr="09CA877C" w:rsidR="00121CEA">
        <w:rPr>
          <w:rFonts w:ascii="Times New Roman" w:hAnsi="Times New Roman" w:eastAsia="Times New Roman" w:cs="Times New Roman"/>
        </w:rPr>
        <w:t xml:space="preserve">BERT, </w:t>
      </w:r>
      <w:r w:rsidRPr="09CA877C" w:rsidR="00DD6E23">
        <w:rPr>
          <w:rFonts w:ascii="Times New Roman" w:hAnsi="Times New Roman" w:eastAsia="Times New Roman" w:cs="Times New Roman"/>
        </w:rPr>
        <w:t xml:space="preserve">so that </w:t>
      </w:r>
      <w:r w:rsidRPr="09CA877C" w:rsidR="00955E04">
        <w:rPr>
          <w:rFonts w:ascii="Times New Roman" w:hAnsi="Times New Roman" w:eastAsia="Times New Roman" w:cs="Times New Roman"/>
        </w:rPr>
        <w:t xml:space="preserve">practitioners </w:t>
      </w:r>
      <w:r w:rsidRPr="09CA877C" w:rsidR="00126566">
        <w:rPr>
          <w:rFonts w:ascii="Times New Roman" w:hAnsi="Times New Roman" w:eastAsia="Times New Roman" w:cs="Times New Roman"/>
        </w:rPr>
        <w:t>need not</w:t>
      </w:r>
      <w:r w:rsidRPr="09CA877C" w:rsidR="00955E04">
        <w:rPr>
          <w:rFonts w:ascii="Times New Roman" w:hAnsi="Times New Roman" w:eastAsia="Times New Roman" w:cs="Times New Roman"/>
        </w:rPr>
        <w:t xml:space="preserve"> create embedding matrices from scratch.</w:t>
      </w:r>
    </w:p>
    <w:p w:rsidR="00C60599" w:rsidP="3DAF4AE1" w:rsidRDefault="00C60599" w14:paraId="02A805D0" w14:textId="5B5CA81B">
      <w:pPr>
        <w:spacing w:after="120" w:line="480" w:lineRule="auto"/>
        <w:rPr>
          <w:rFonts w:ascii="Times New Roman" w:hAnsi="Times New Roman" w:eastAsia="Times New Roman" w:cs="Times New Roman"/>
        </w:rPr>
      </w:pPr>
      <w:r>
        <w:rPr>
          <w:rFonts w:ascii="Times New Roman" w:hAnsi="Times New Roman" w:eastAsia="Times New Roman" w:cs="Times New Roman"/>
          <w:bCs/>
        </w:rPr>
        <w:tab/>
      </w:r>
      <w:r w:rsidRPr="3DAF4AE1" w:rsidR="00222411">
        <w:rPr>
          <w:rFonts w:ascii="Times New Roman" w:hAnsi="Times New Roman" w:eastAsia="Times New Roman" w:cs="Times New Roman"/>
        </w:rPr>
        <w:t>After cleaning data and coding the</w:t>
      </w:r>
      <w:r w:rsidRPr="3DAF4AE1" w:rsidR="000B01B0">
        <w:rPr>
          <w:rFonts w:ascii="Times New Roman" w:hAnsi="Times New Roman" w:eastAsia="Times New Roman" w:cs="Times New Roman"/>
        </w:rPr>
        <w:t xml:space="preserve"> text as useful numbers, these numbers can then be fed into a neural network</w:t>
      </w:r>
      <w:r w:rsidRPr="3DAF4AE1" w:rsidR="00C36636">
        <w:rPr>
          <w:rFonts w:ascii="Times New Roman" w:hAnsi="Times New Roman" w:eastAsia="Times New Roman" w:cs="Times New Roman"/>
        </w:rPr>
        <w:t xml:space="preserve"> with a set of layers based on the proposed structure </w:t>
      </w:r>
      <w:r w:rsidRPr="3DAF4AE1" w:rsidR="00CB62F4">
        <w:rPr>
          <w:rFonts w:ascii="Times New Roman" w:hAnsi="Times New Roman" w:eastAsia="Times New Roman" w:cs="Times New Roman"/>
        </w:rPr>
        <w:t xml:space="preserve">of how the </w:t>
      </w:r>
      <w:r w:rsidRPr="3DAF4AE1" w:rsidR="008C1676">
        <w:rPr>
          <w:rFonts w:ascii="Times New Roman" w:hAnsi="Times New Roman" w:eastAsia="Times New Roman" w:cs="Times New Roman"/>
        </w:rPr>
        <w:t xml:space="preserve">words should be processed when predicting some response, </w:t>
      </w:r>
      <w:r w:rsidRPr="3DAF4AE1" w:rsidR="006730CA">
        <w:rPr>
          <w:rFonts w:ascii="Times New Roman" w:hAnsi="Times New Roman" w:eastAsia="Times New Roman" w:cs="Times New Roman"/>
        </w:rPr>
        <w:t xml:space="preserve">including dense </w:t>
      </w:r>
      <w:r w:rsidRPr="3DAF4AE1" w:rsidR="002129A0">
        <w:rPr>
          <w:rFonts w:ascii="Times New Roman" w:hAnsi="Times New Roman" w:eastAsia="Times New Roman" w:cs="Times New Roman"/>
        </w:rPr>
        <w:t xml:space="preserve">feed-forward </w:t>
      </w:r>
      <w:r w:rsidRPr="3DAF4AE1" w:rsidR="006730CA">
        <w:rPr>
          <w:rFonts w:ascii="Times New Roman" w:hAnsi="Times New Roman" w:eastAsia="Times New Roman" w:cs="Times New Roman"/>
        </w:rPr>
        <w:t xml:space="preserve">layers (all </w:t>
      </w:r>
      <w:r w:rsidRPr="3DAF4AE1" w:rsidR="0061619A">
        <w:rPr>
          <w:rFonts w:ascii="Times New Roman" w:hAnsi="Times New Roman" w:eastAsia="Times New Roman" w:cs="Times New Roman"/>
        </w:rPr>
        <w:t xml:space="preserve">neurons </w:t>
      </w:r>
      <w:r w:rsidRPr="3DAF4AE1" w:rsidR="008A6329">
        <w:rPr>
          <w:rFonts w:ascii="Times New Roman" w:hAnsi="Times New Roman" w:eastAsia="Times New Roman" w:cs="Times New Roman"/>
        </w:rPr>
        <w:t>in current layer impact all neurons in next layer)</w:t>
      </w:r>
      <w:r w:rsidRPr="3DAF4AE1" w:rsidR="002D067F">
        <w:rPr>
          <w:rFonts w:ascii="Times New Roman" w:hAnsi="Times New Roman" w:eastAsia="Times New Roman" w:cs="Times New Roman"/>
        </w:rPr>
        <w:t xml:space="preserve">, </w:t>
      </w:r>
      <w:r w:rsidRPr="3DAF4AE1" w:rsidR="00AF6292">
        <w:rPr>
          <w:rFonts w:ascii="Times New Roman" w:hAnsi="Times New Roman" w:eastAsia="Times New Roman" w:cs="Times New Roman"/>
        </w:rPr>
        <w:t>convolution layers</w:t>
      </w:r>
      <w:r w:rsidRPr="3DAF4AE1" w:rsidR="00BE2317">
        <w:rPr>
          <w:rFonts w:ascii="Times New Roman" w:hAnsi="Times New Roman" w:eastAsia="Times New Roman" w:cs="Times New Roman"/>
        </w:rPr>
        <w:t xml:space="preserve"> (</w:t>
      </w:r>
      <w:r w:rsidRPr="3DAF4AE1" w:rsidR="0028552E">
        <w:rPr>
          <w:rFonts w:ascii="Times New Roman" w:hAnsi="Times New Roman" w:eastAsia="Times New Roman" w:cs="Times New Roman"/>
        </w:rPr>
        <w:t xml:space="preserve">reducing an object to simpler </w:t>
      </w:r>
      <w:r w:rsidRPr="3DAF4AE1" w:rsidR="00D04D28">
        <w:rPr>
          <w:rFonts w:ascii="Times New Roman" w:hAnsi="Times New Roman" w:eastAsia="Times New Roman" w:cs="Times New Roman"/>
        </w:rPr>
        <w:t>building blocks</w:t>
      </w:r>
      <w:r w:rsidRPr="3DAF4AE1" w:rsidR="001B7088">
        <w:rPr>
          <w:rFonts w:ascii="Times New Roman" w:hAnsi="Times New Roman" w:eastAsia="Times New Roman" w:cs="Times New Roman"/>
        </w:rPr>
        <w:t>)</w:t>
      </w:r>
      <w:r w:rsidRPr="3DAF4AE1" w:rsidR="00AF6292">
        <w:rPr>
          <w:rFonts w:ascii="Times New Roman" w:hAnsi="Times New Roman" w:eastAsia="Times New Roman" w:cs="Times New Roman"/>
        </w:rPr>
        <w:t xml:space="preserve">, </w:t>
      </w:r>
      <w:r w:rsidRPr="3DAF4AE1" w:rsidR="0006194E">
        <w:rPr>
          <w:rFonts w:ascii="Times New Roman" w:hAnsi="Times New Roman" w:eastAsia="Times New Roman" w:cs="Times New Roman"/>
        </w:rPr>
        <w:t>long short-term memory</w:t>
      </w:r>
      <w:r w:rsidRPr="3DAF4AE1" w:rsidR="00ED72A3">
        <w:rPr>
          <w:rFonts w:ascii="Times New Roman" w:hAnsi="Times New Roman" w:eastAsia="Times New Roman" w:cs="Times New Roman"/>
        </w:rPr>
        <w:t xml:space="preserve"> layers</w:t>
      </w:r>
      <w:r w:rsidRPr="3DAF4AE1" w:rsidR="0006194E">
        <w:rPr>
          <w:rFonts w:ascii="Times New Roman" w:hAnsi="Times New Roman" w:eastAsia="Times New Roman" w:cs="Times New Roman"/>
        </w:rPr>
        <w:t xml:space="preserve"> (</w:t>
      </w:r>
      <w:r w:rsidRPr="3DAF4AE1" w:rsidR="00EE3205">
        <w:rPr>
          <w:rFonts w:ascii="Times New Roman" w:hAnsi="Times New Roman" w:eastAsia="Times New Roman" w:cs="Times New Roman"/>
        </w:rPr>
        <w:t xml:space="preserve">to efficiently retain complex dependencies among </w:t>
      </w:r>
      <w:r w:rsidRPr="3DAF4AE1" w:rsidR="005479D1">
        <w:rPr>
          <w:rFonts w:ascii="Times New Roman" w:hAnsi="Times New Roman" w:eastAsia="Times New Roman" w:cs="Times New Roman"/>
        </w:rPr>
        <w:t xml:space="preserve">words in different locations), </w:t>
      </w:r>
      <w:r w:rsidRPr="3DAF4AE1" w:rsidR="00CE4F92">
        <w:rPr>
          <w:rFonts w:ascii="Times New Roman" w:hAnsi="Times New Roman" w:eastAsia="Times New Roman" w:cs="Times New Roman"/>
        </w:rPr>
        <w:t>and many more</w:t>
      </w:r>
      <w:r w:rsidRPr="3DAF4AE1" w:rsidR="00822A9B">
        <w:rPr>
          <w:rFonts w:ascii="Times New Roman" w:hAnsi="Times New Roman" w:eastAsia="Times New Roman" w:cs="Times New Roman"/>
        </w:rPr>
        <w:t xml:space="preserve"> (see Tch, 2017, for a more </w:t>
      </w:r>
      <w:r w:rsidRPr="3DAF4AE1" w:rsidR="00126566">
        <w:rPr>
          <w:rFonts w:ascii="Times New Roman" w:hAnsi="Times New Roman" w:eastAsia="Times New Roman" w:cs="Times New Roman"/>
        </w:rPr>
        <w:t xml:space="preserve">complete and </w:t>
      </w:r>
      <w:r w:rsidRPr="3DAF4AE1" w:rsidR="00822A9B">
        <w:rPr>
          <w:rFonts w:ascii="Times New Roman" w:hAnsi="Times New Roman" w:eastAsia="Times New Roman" w:cs="Times New Roman"/>
        </w:rPr>
        <w:t>detailed explanation</w:t>
      </w:r>
      <w:r w:rsidRPr="3DAF4AE1" w:rsidR="00222B54">
        <w:rPr>
          <w:rFonts w:ascii="Times New Roman" w:hAnsi="Times New Roman" w:eastAsia="Times New Roman" w:cs="Times New Roman"/>
        </w:rPr>
        <w:t>)</w:t>
      </w:r>
      <w:r w:rsidRPr="3DAF4AE1" w:rsidR="00CE4F92">
        <w:rPr>
          <w:rFonts w:ascii="Times New Roman" w:hAnsi="Times New Roman" w:eastAsia="Times New Roman" w:cs="Times New Roman"/>
        </w:rPr>
        <w:t>.</w:t>
      </w:r>
      <w:r w:rsidRPr="3DAF4AE1" w:rsidR="00FF624D">
        <w:rPr>
          <w:rFonts w:ascii="Times New Roman" w:hAnsi="Times New Roman" w:eastAsia="Times New Roman" w:cs="Times New Roman"/>
        </w:rPr>
        <w:t xml:space="preserve"> These networks can be linked together to </w:t>
      </w:r>
      <w:r w:rsidRPr="3DAF4AE1" w:rsidR="00B91AD1">
        <w:rPr>
          <w:rFonts w:ascii="Times New Roman" w:hAnsi="Times New Roman" w:eastAsia="Times New Roman" w:cs="Times New Roman"/>
        </w:rPr>
        <w:t xml:space="preserve">predict an </w:t>
      </w:r>
      <w:r w:rsidRPr="3DAF4AE1" w:rsidR="00DD25B4">
        <w:rPr>
          <w:rFonts w:ascii="Times New Roman" w:hAnsi="Times New Roman" w:eastAsia="Times New Roman" w:cs="Times New Roman"/>
        </w:rPr>
        <w:t>outcome</w:t>
      </w:r>
      <w:r w:rsidRPr="3DAF4AE1" w:rsidR="00977D90">
        <w:rPr>
          <w:rFonts w:ascii="Times New Roman" w:hAnsi="Times New Roman" w:eastAsia="Times New Roman" w:cs="Times New Roman"/>
        </w:rPr>
        <w:t>, such as sentiment</w:t>
      </w:r>
      <w:r w:rsidRPr="3DAF4AE1" w:rsidR="00C34AF5">
        <w:rPr>
          <w:rFonts w:ascii="Times New Roman" w:hAnsi="Times New Roman" w:eastAsia="Times New Roman" w:cs="Times New Roman"/>
        </w:rPr>
        <w:t xml:space="preserve"> or </w:t>
      </w:r>
      <w:r w:rsidRPr="3DAF4AE1" w:rsidR="00925024">
        <w:rPr>
          <w:rFonts w:ascii="Times New Roman" w:hAnsi="Times New Roman" w:eastAsia="Times New Roman" w:cs="Times New Roman"/>
        </w:rPr>
        <w:t>sentence topic</w:t>
      </w:r>
      <w:r w:rsidRPr="3DAF4AE1" w:rsidR="00977D90">
        <w:rPr>
          <w:rFonts w:ascii="Times New Roman" w:hAnsi="Times New Roman" w:eastAsia="Times New Roman" w:cs="Times New Roman"/>
        </w:rPr>
        <w:t>.</w:t>
      </w:r>
      <w:r w:rsidRPr="3DAF4AE1" w:rsidR="00925024">
        <w:rPr>
          <w:rFonts w:ascii="Times New Roman" w:hAnsi="Times New Roman" w:eastAsia="Times New Roman" w:cs="Times New Roman"/>
        </w:rPr>
        <w:t xml:space="preserve"> Many of the </w:t>
      </w:r>
      <w:del w:author="Steven Nydick" w:date="2021-09-30T13:37:11.378Z" w:id="44253594">
        <w:r w:rsidRPr="3DAF4AE1" w:rsidDel="00925024">
          <w:rPr>
            <w:rFonts w:ascii="Times New Roman" w:hAnsi="Times New Roman" w:eastAsia="Times New Roman" w:cs="Times New Roman"/>
          </w:rPr>
          <w:delText>commonly-used</w:delText>
        </w:r>
      </w:del>
      <w:ins w:author="Steven Nydick" w:date="2021-09-30T13:37:11.38Z" w:id="1628337469">
        <w:r w:rsidRPr="3DAF4AE1" w:rsidR="2FCD5293">
          <w:rPr>
            <w:rFonts w:ascii="Times New Roman" w:hAnsi="Times New Roman" w:eastAsia="Times New Roman" w:cs="Times New Roman"/>
          </w:rPr>
          <w:t xml:space="preserve">commonly used</w:t>
        </w:r>
      </w:ins>
      <w:r w:rsidRPr="3DAF4AE1" w:rsidR="00925024">
        <w:rPr>
          <w:rFonts w:ascii="Times New Roman" w:hAnsi="Times New Roman" w:eastAsia="Times New Roman" w:cs="Times New Roman"/>
        </w:rPr>
        <w:t xml:space="preserve"> algorithms for </w:t>
      </w:r>
      <w:r w:rsidRPr="3DAF4AE1" w:rsidR="001821F9">
        <w:rPr>
          <w:rFonts w:ascii="Times New Roman" w:hAnsi="Times New Roman" w:eastAsia="Times New Roman" w:cs="Times New Roman"/>
        </w:rPr>
        <w:t xml:space="preserve">fitting a neural network model (such as </w:t>
      </w:r>
      <w:proofErr w:type="spellStart"/>
      <w:r w:rsidRPr="3DAF4AE1" w:rsidR="001821F9">
        <w:rPr>
          <w:rFonts w:ascii="Times New Roman" w:hAnsi="Times New Roman" w:eastAsia="Times New Roman" w:cs="Times New Roman"/>
        </w:rPr>
        <w:t>Tensorflow</w:t>
      </w:r>
      <w:proofErr w:type="spellEnd"/>
      <w:r w:rsidRPr="3DAF4AE1" w:rsidR="00C456D7">
        <w:rPr>
          <w:rFonts w:ascii="Times New Roman" w:hAnsi="Times New Roman" w:eastAsia="Times New Roman" w:cs="Times New Roman"/>
        </w:rPr>
        <w:t>) were written for a Python interface.</w:t>
      </w:r>
    </w:p>
    <w:p w:rsidRPr="00AE2471" w:rsidR="009A26EE" w:rsidP="00AE2471" w:rsidRDefault="009A26EE" w14:paraId="56A44393" w14:textId="1B4BB607">
      <w:pPr>
        <w:spacing w:after="120" w:line="480" w:lineRule="auto"/>
        <w:rPr>
          <w:rFonts w:ascii="Times New Roman" w:hAnsi="Times New Roman" w:eastAsia="Times New Roman" w:cs="Times New Roman"/>
          <w:bCs/>
        </w:rPr>
      </w:pPr>
      <w:r>
        <w:rPr>
          <w:rFonts w:ascii="Times New Roman" w:hAnsi="Times New Roman" w:eastAsia="Times New Roman" w:cs="Times New Roman"/>
          <w:bCs/>
        </w:rPr>
        <w:tab/>
      </w:r>
      <w:r>
        <w:rPr>
          <w:rFonts w:ascii="Times New Roman" w:hAnsi="Times New Roman" w:eastAsia="Times New Roman" w:cs="Times New Roman"/>
          <w:bCs/>
        </w:rPr>
        <w:t xml:space="preserve">During this section of the tutorial, we will explain the neural network words and phrases that you need to know, how to apply a neural network </w:t>
      </w:r>
      <w:r w:rsidR="00864E3F">
        <w:rPr>
          <w:rFonts w:ascii="Times New Roman" w:hAnsi="Times New Roman" w:eastAsia="Times New Roman" w:cs="Times New Roman"/>
          <w:bCs/>
        </w:rPr>
        <w:t xml:space="preserve">structure/algorithm to a given text classification problem, and how to build a </w:t>
      </w:r>
      <w:r w:rsidR="00FD0E42">
        <w:rPr>
          <w:rFonts w:ascii="Times New Roman" w:hAnsi="Times New Roman" w:eastAsia="Times New Roman" w:cs="Times New Roman"/>
          <w:bCs/>
        </w:rPr>
        <w:t>basic neural network using the K</w:t>
      </w:r>
      <w:r w:rsidR="002B0B7B">
        <w:rPr>
          <w:rFonts w:ascii="Times New Roman" w:hAnsi="Times New Roman" w:eastAsia="Times New Roman" w:cs="Times New Roman"/>
          <w:bCs/>
        </w:rPr>
        <w:t>e</w:t>
      </w:r>
      <w:r w:rsidR="00FD0E42">
        <w:rPr>
          <w:rFonts w:ascii="Times New Roman" w:hAnsi="Times New Roman" w:eastAsia="Times New Roman" w:cs="Times New Roman"/>
          <w:bCs/>
        </w:rPr>
        <w:t>ras/Tensorflow interface.</w:t>
      </w:r>
      <w:r w:rsidR="002B0B7B">
        <w:rPr>
          <w:rFonts w:ascii="Times New Roman" w:hAnsi="Times New Roman" w:eastAsia="Times New Roman" w:cs="Times New Roman"/>
          <w:bCs/>
        </w:rPr>
        <w:t xml:space="preserve"> We will also explain how to </w:t>
      </w:r>
      <w:r w:rsidR="003E4370">
        <w:rPr>
          <w:rFonts w:ascii="Times New Roman" w:hAnsi="Times New Roman" w:eastAsia="Times New Roman" w:cs="Times New Roman"/>
          <w:bCs/>
        </w:rPr>
        <w:t>build a neural network in R by using</w:t>
      </w:r>
      <w:r w:rsidR="000D726A">
        <w:rPr>
          <w:rFonts w:ascii="Times New Roman" w:hAnsi="Times New Roman" w:eastAsia="Times New Roman" w:cs="Times New Roman"/>
          <w:bCs/>
        </w:rPr>
        <w:t xml:space="preserve"> the keras</w:t>
      </w:r>
      <w:r w:rsidR="001777B2">
        <w:rPr>
          <w:rFonts w:ascii="Times New Roman" w:hAnsi="Times New Roman" w:eastAsia="Times New Roman" w:cs="Times New Roman"/>
          <w:bCs/>
        </w:rPr>
        <w:t xml:space="preserve"> (Allaire &amp; Chollet, 2021) package.</w:t>
      </w:r>
      <w:r w:rsidR="003E4370">
        <w:rPr>
          <w:rFonts w:ascii="Times New Roman" w:hAnsi="Times New Roman" w:eastAsia="Times New Roman" w:cs="Times New Roman"/>
          <w:bCs/>
        </w:rPr>
        <w:t xml:space="preserve"> Note that the keras package uses R code but depends upon having a working version of Python </w:t>
      </w:r>
      <w:r w:rsidR="00650B4F">
        <w:rPr>
          <w:rFonts w:ascii="Times New Roman" w:hAnsi="Times New Roman" w:eastAsia="Times New Roman" w:cs="Times New Roman"/>
          <w:bCs/>
        </w:rPr>
        <w:t>installed with the necessary dependencies.</w:t>
      </w:r>
    </w:p>
    <w:p w:rsidR="00334A64" w:rsidP="00BE7D74" w:rsidRDefault="00CE18E8" w14:paraId="3662F620" w14:textId="3331C221">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 xml:space="preserve">Topic </w:t>
      </w:r>
      <w:r>
        <w:rPr>
          <w:rFonts w:ascii="Times New Roman" w:hAnsi="Times New Roman" w:eastAsia="Times New Roman" w:cs="Times New Roman"/>
          <w:b/>
        </w:rPr>
        <w:t xml:space="preserve">#3: </w:t>
      </w:r>
      <w:r w:rsidR="00C404EF">
        <w:rPr>
          <w:rFonts w:ascii="Times New Roman" w:hAnsi="Times New Roman" w:eastAsia="Times New Roman" w:cs="Times New Roman"/>
          <w:b/>
        </w:rPr>
        <w:t xml:space="preserve">Natural Language Processing Workflow </w:t>
      </w:r>
      <w:r w:rsidRPr="00F720DB">
        <w:rPr>
          <w:rFonts w:ascii="Times New Roman" w:hAnsi="Times New Roman" w:eastAsia="Times New Roman" w:cs="Times New Roman"/>
          <w:b/>
        </w:rPr>
        <w:t>(</w:t>
      </w:r>
      <w:r w:rsidR="005C3858">
        <w:rPr>
          <w:rFonts w:ascii="Times New Roman" w:hAnsi="Times New Roman" w:eastAsia="Times New Roman" w:cs="Times New Roman"/>
          <w:b/>
        </w:rPr>
        <w:t>20</w:t>
      </w:r>
      <w:r w:rsidRPr="00F720DB">
        <w:rPr>
          <w:rFonts w:ascii="Times New Roman" w:hAnsi="Times New Roman" w:eastAsia="Times New Roman" w:cs="Times New Roman"/>
          <w:b/>
        </w:rPr>
        <w:t xml:space="preserve"> minutes)</w:t>
      </w:r>
    </w:p>
    <w:p w:rsidRPr="0095071E" w:rsidR="0095071E" w:rsidP="0095071E" w:rsidRDefault="0095071E" w14:paraId="16F1333F" w14:textId="1C01C26C">
      <w:pPr>
        <w:spacing w:after="120" w:line="480" w:lineRule="auto"/>
        <w:rPr>
          <w:rFonts w:ascii="Times New Roman" w:hAnsi="Times New Roman" w:eastAsia="Times New Roman" w:cs="Times New Roman"/>
          <w:bCs/>
        </w:rPr>
      </w:pPr>
      <w:r>
        <w:rPr>
          <w:rFonts w:ascii="Times New Roman" w:hAnsi="Times New Roman" w:eastAsia="Times New Roman" w:cs="Times New Roman"/>
          <w:bCs/>
        </w:rPr>
        <w:tab/>
      </w:r>
      <w:r>
        <w:rPr>
          <w:rFonts w:ascii="Times New Roman" w:hAnsi="Times New Roman" w:eastAsia="Times New Roman" w:cs="Times New Roman"/>
          <w:bCs/>
        </w:rPr>
        <w:t xml:space="preserve">During the last major section, we will present a typical workflow </w:t>
      </w:r>
      <w:r w:rsidR="00FF17BE">
        <w:rPr>
          <w:rFonts w:ascii="Times New Roman" w:hAnsi="Times New Roman" w:eastAsia="Times New Roman" w:cs="Times New Roman"/>
          <w:bCs/>
        </w:rPr>
        <w:t>for</w:t>
      </w:r>
      <w:r>
        <w:rPr>
          <w:rFonts w:ascii="Times New Roman" w:hAnsi="Times New Roman" w:eastAsia="Times New Roman" w:cs="Times New Roman"/>
          <w:bCs/>
        </w:rPr>
        <w:t xml:space="preserve"> processing natural language data using a question common to </w:t>
      </w:r>
      <w:r w:rsidR="00B512E5">
        <w:rPr>
          <w:rFonts w:ascii="Times New Roman" w:hAnsi="Times New Roman" w:eastAsia="Times New Roman" w:cs="Times New Roman"/>
          <w:bCs/>
        </w:rPr>
        <w:t>I/O psychology</w:t>
      </w:r>
      <w:r w:rsidR="001D789B">
        <w:rPr>
          <w:rFonts w:ascii="Times New Roman" w:hAnsi="Times New Roman" w:eastAsia="Times New Roman" w:cs="Times New Roman"/>
          <w:bCs/>
        </w:rPr>
        <w:t xml:space="preserve">: how do people feel about their work environment? </w:t>
      </w:r>
      <w:r w:rsidR="00FF17BE">
        <w:rPr>
          <w:rFonts w:ascii="Times New Roman" w:hAnsi="Times New Roman" w:eastAsia="Times New Roman" w:cs="Times New Roman"/>
          <w:bCs/>
        </w:rPr>
        <w:t xml:space="preserve">We will walk through each of the steps of reading the data into R, performing </w:t>
      </w:r>
      <w:r w:rsidR="009440AC">
        <w:rPr>
          <w:rFonts w:ascii="Times New Roman" w:hAnsi="Times New Roman" w:eastAsia="Times New Roman" w:cs="Times New Roman"/>
          <w:bCs/>
        </w:rPr>
        <w:t xml:space="preserve">text cleaning, building a neural network model, making sure that the correct dependencies are installed and available in Python, </w:t>
      </w:r>
      <w:r w:rsidR="00163EFA">
        <w:rPr>
          <w:rFonts w:ascii="Times New Roman" w:hAnsi="Times New Roman" w:eastAsia="Times New Roman" w:cs="Times New Roman"/>
          <w:bCs/>
        </w:rPr>
        <w:t xml:space="preserve">fitting the model using the R frontend to keras (while knowing how to debug issues in Python), and then </w:t>
      </w:r>
      <w:r w:rsidR="00742302">
        <w:rPr>
          <w:rFonts w:ascii="Times New Roman" w:hAnsi="Times New Roman" w:eastAsia="Times New Roman" w:cs="Times New Roman"/>
          <w:bCs/>
        </w:rPr>
        <w:t xml:space="preserve">clustering/displaying the final result to tell a </w:t>
      </w:r>
      <w:r w:rsidR="001D425A">
        <w:rPr>
          <w:rFonts w:ascii="Times New Roman" w:hAnsi="Times New Roman" w:eastAsia="Times New Roman" w:cs="Times New Roman"/>
          <w:bCs/>
        </w:rPr>
        <w:t xml:space="preserve">story on the types of employees expressing negative feelings about their work </w:t>
      </w:r>
      <w:r w:rsidR="002E14DD">
        <w:rPr>
          <w:rFonts w:ascii="Times New Roman" w:hAnsi="Times New Roman" w:eastAsia="Times New Roman" w:cs="Times New Roman"/>
          <w:bCs/>
        </w:rPr>
        <w:t xml:space="preserve">and actions that could be taken to improve the </w:t>
      </w:r>
      <w:r w:rsidR="005B4B59">
        <w:rPr>
          <w:rFonts w:ascii="Times New Roman" w:hAnsi="Times New Roman" w:eastAsia="Times New Roman" w:cs="Times New Roman"/>
          <w:bCs/>
        </w:rPr>
        <w:t>work environment</w:t>
      </w:r>
      <w:r w:rsidR="002E14DD">
        <w:rPr>
          <w:rFonts w:ascii="Times New Roman" w:hAnsi="Times New Roman" w:eastAsia="Times New Roman" w:cs="Times New Roman"/>
          <w:bCs/>
        </w:rPr>
        <w:t>.</w:t>
      </w:r>
    </w:p>
    <w:p w:rsidR="00CE18E8" w:rsidP="00CE18E8" w:rsidRDefault="00CE18E8" w14:paraId="0D1CD6F7" w14:textId="55B90789">
      <w:pPr>
        <w:spacing w:after="120" w:line="480" w:lineRule="auto"/>
        <w:jc w:val="center"/>
        <w:rPr>
          <w:rFonts w:ascii="Times New Roman" w:hAnsi="Times New Roman" w:eastAsia="Times New Roman" w:cs="Times New Roman"/>
          <w:b/>
        </w:rPr>
      </w:pPr>
      <w:r w:rsidRPr="00F720DB">
        <w:rPr>
          <w:rFonts w:ascii="Times New Roman" w:hAnsi="Times New Roman" w:eastAsia="Times New Roman" w:cs="Times New Roman"/>
          <w:b/>
        </w:rPr>
        <w:t>Topic #4: Wrap</w:t>
      </w:r>
      <w:r>
        <w:rPr>
          <w:rFonts w:ascii="Times New Roman" w:hAnsi="Times New Roman" w:eastAsia="Times New Roman" w:cs="Times New Roman"/>
          <w:b/>
        </w:rPr>
        <w:t>-</w:t>
      </w:r>
      <w:r w:rsidRPr="00F720DB">
        <w:rPr>
          <w:rFonts w:ascii="Times New Roman" w:hAnsi="Times New Roman" w:eastAsia="Times New Roman" w:cs="Times New Roman"/>
          <w:b/>
        </w:rPr>
        <w:t>up (5-10 minutes)</w:t>
      </w:r>
    </w:p>
    <w:p w:rsidRPr="00FA40B5" w:rsidR="00AE01A7" w:rsidP="00FA40B5" w:rsidRDefault="00FA40B5" w14:paraId="7AEF664F" w14:textId="356724C4">
      <w:pPr>
        <w:spacing w:after="120" w:line="480" w:lineRule="auto"/>
        <w:ind w:firstLine="720"/>
        <w:rPr>
          <w:rFonts w:ascii="Times New Roman" w:hAnsi="Times New Roman" w:eastAsia="Times New Roman" w:cs="Times New Roman"/>
          <w:b/>
        </w:rPr>
      </w:pPr>
      <w:r>
        <w:rPr>
          <w:rFonts w:ascii="Times New Roman" w:hAnsi="Times New Roman" w:eastAsia="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rsidR="00533131" w:rsidP="00533131" w:rsidRDefault="00533131" w14:paraId="72E45AB5" w14:textId="68E29634">
      <w:pPr>
        <w:spacing w:after="120" w:line="480" w:lineRule="auto"/>
        <w:jc w:val="center"/>
        <w:rPr>
          <w:rFonts w:ascii="Times New Roman" w:hAnsi="Times New Roman" w:eastAsia="Times New Roman" w:cs="Times New Roman"/>
          <w:b/>
        </w:rPr>
      </w:pPr>
      <w:r w:rsidRPr="00533131">
        <w:rPr>
          <w:rFonts w:ascii="Times New Roman" w:hAnsi="Times New Roman" w:eastAsia="Times New Roman" w:cs="Times New Roman"/>
          <w:b/>
        </w:rPr>
        <w:t>Learning Objectives</w:t>
      </w:r>
    </w:p>
    <w:p w:rsidR="00533131" w:rsidP="00533131" w:rsidRDefault="00533131" w14:paraId="57A935C3" w14:textId="4A949D0F">
      <w:pPr>
        <w:spacing w:after="120" w:line="480" w:lineRule="auto"/>
        <w:rPr>
          <w:rFonts w:ascii="Times New Roman" w:hAnsi="Times New Roman" w:eastAsia="Times New Roman" w:cs="Times New Roman"/>
        </w:rPr>
      </w:pPr>
      <w:r>
        <w:rPr>
          <w:rFonts w:ascii="Times New Roman" w:hAnsi="Times New Roman" w:eastAsia="Times New Roman" w:cs="Times New Roman"/>
        </w:rPr>
        <w:t>This workshop is designed to help you:</w:t>
      </w:r>
    </w:p>
    <w:p w:rsidR="00FA40B5" w:rsidP="00533131" w:rsidRDefault="00986DCB" w14:paraId="4D627305" w14:textId="5CFDFE0B">
      <w:pPr>
        <w:pStyle w:val="ListParagraph"/>
        <w:numPr>
          <w:ilvl w:val="0"/>
          <w:numId w:val="2"/>
        </w:numPr>
        <w:spacing w:after="120" w:line="480" w:lineRule="auto"/>
        <w:rPr>
          <w:rFonts w:ascii="Times New Roman" w:hAnsi="Times New Roman" w:eastAsia="Times New Roman" w:cs="Times New Roman"/>
        </w:rPr>
      </w:pPr>
      <w:r>
        <w:rPr>
          <w:rFonts w:ascii="Times New Roman" w:hAnsi="Times New Roman" w:eastAsia="Times New Roman" w:cs="Times New Roman"/>
        </w:rPr>
        <w:t>Install, update, and use Python within an R session for the purposes of analyzing and processing text data</w:t>
      </w:r>
      <w:r w:rsidR="00C06CE8">
        <w:rPr>
          <w:rFonts w:ascii="Times New Roman" w:hAnsi="Times New Roman" w:eastAsia="Times New Roman" w:cs="Times New Roman"/>
        </w:rPr>
        <w:t>.</w:t>
      </w:r>
    </w:p>
    <w:p w:rsidR="00C06CE8" w:rsidP="00533131" w:rsidRDefault="004B7B8A" w14:paraId="4FC14DB2" w14:textId="039FF172">
      <w:pPr>
        <w:pStyle w:val="ListParagraph"/>
        <w:numPr>
          <w:ilvl w:val="0"/>
          <w:numId w:val="2"/>
        </w:numPr>
        <w:spacing w:after="120" w:line="480" w:lineRule="auto"/>
        <w:rPr>
          <w:rFonts w:ascii="Times New Roman" w:hAnsi="Times New Roman" w:eastAsia="Times New Roman" w:cs="Times New Roman"/>
        </w:rPr>
      </w:pPr>
      <w:r>
        <w:rPr>
          <w:rFonts w:ascii="Times New Roman" w:hAnsi="Times New Roman" w:eastAsia="Times New Roman" w:cs="Times New Roman"/>
        </w:rPr>
        <w:t xml:space="preserve">Understand how to run state-of-the art machine learning and neural network algorithms in python to analyze </w:t>
      </w:r>
      <w:r w:rsidR="0054255E">
        <w:rPr>
          <w:rFonts w:ascii="Times New Roman" w:hAnsi="Times New Roman" w:eastAsia="Times New Roman" w:cs="Times New Roman"/>
        </w:rPr>
        <w:t>unstructured text</w:t>
      </w:r>
      <w:r w:rsidR="00C06CE8">
        <w:rPr>
          <w:rFonts w:ascii="Times New Roman" w:hAnsi="Times New Roman" w:eastAsia="Times New Roman" w:cs="Times New Roman"/>
        </w:rPr>
        <w:t>.</w:t>
      </w:r>
    </w:p>
    <w:p w:rsidRPr="00C06CE8" w:rsidR="00AE01A7" w:rsidP="00C06CE8" w:rsidRDefault="0054255E" w14:paraId="7EFAFE10" w14:textId="7FADDD72">
      <w:pPr>
        <w:pStyle w:val="ListParagraph"/>
        <w:numPr>
          <w:ilvl w:val="0"/>
          <w:numId w:val="2"/>
        </w:numPr>
        <w:spacing w:after="120" w:line="480" w:lineRule="auto"/>
        <w:rPr>
          <w:rFonts w:ascii="Times New Roman" w:hAnsi="Times New Roman" w:eastAsia="Times New Roman" w:cs="Times New Roman"/>
        </w:rPr>
      </w:pPr>
      <w:r>
        <w:rPr>
          <w:rFonts w:ascii="Times New Roman" w:hAnsi="Times New Roman" w:eastAsia="Times New Roman" w:cs="Times New Roman"/>
        </w:rPr>
        <w:t xml:space="preserve">Create a workflow so that data can be cleaned and processed in R, analyzed in Python, and then </w:t>
      </w:r>
      <w:r w:rsidR="00B82ECC">
        <w:rPr>
          <w:rFonts w:ascii="Times New Roman" w:hAnsi="Times New Roman" w:eastAsia="Times New Roman" w:cs="Times New Roman"/>
        </w:rPr>
        <w:t>summarized and reported on in R</w:t>
      </w:r>
      <w:r w:rsidR="00C06CE8">
        <w:rPr>
          <w:rFonts w:ascii="Times New Roman" w:hAnsi="Times New Roman" w:eastAsia="Times New Roman" w:cs="Times New Roman"/>
        </w:rPr>
        <w:t>.</w:t>
      </w:r>
      <w:r w:rsidR="00AE01A7">
        <w:br w:type="page"/>
      </w:r>
    </w:p>
    <w:p w:rsidR="001B7057" w:rsidRDefault="005F6C17" w14:paraId="3C32BDAF" w14:textId="77777777">
      <w:pPr>
        <w:spacing w:after="120" w:line="480" w:lineRule="auto"/>
        <w:jc w:val="center"/>
      </w:pPr>
      <w:r>
        <w:rPr>
          <w:rFonts w:ascii="Times New Roman" w:hAnsi="Times New Roman" w:eastAsia="Times New Roman" w:cs="Times New Roman"/>
          <w:b/>
        </w:rPr>
        <w:t>Presenter Information</w:t>
      </w:r>
    </w:p>
    <w:p w:rsidR="00B60615" w:rsidRDefault="00B60615" w14:paraId="10A72707"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Steven Nydick</w:t>
      </w:r>
    </w:p>
    <w:p w:rsidR="00B60615" w:rsidRDefault="00FB1EA8" w14:paraId="77910218" w14:textId="1B43AD68">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Senior Manager</w:t>
      </w:r>
      <w:r w:rsidR="00B01FB6">
        <w:rPr>
          <w:rFonts w:ascii="Times New Roman" w:hAnsi="Times New Roman" w:eastAsia="Times New Roman" w:cs="Times New Roman"/>
          <w:sz w:val="20"/>
          <w:szCs w:val="20"/>
        </w:rPr>
        <w:t>, Measurement, Data, and Automation</w:t>
      </w:r>
    </w:p>
    <w:p w:rsidR="00B60615" w:rsidRDefault="00B60615" w14:paraId="110A48A9"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Korn Ferry</w:t>
      </w:r>
    </w:p>
    <w:p w:rsidR="00B60615" w:rsidP="00B60615" w:rsidRDefault="00B60615" w14:paraId="52922B46"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33 South Sixth Street</w:t>
      </w:r>
    </w:p>
    <w:p w:rsidR="00B60615" w:rsidP="00B60615" w:rsidRDefault="00B60615" w14:paraId="4C92F8E4"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Suite 4900</w:t>
      </w:r>
    </w:p>
    <w:p w:rsidR="00B60615" w:rsidP="00B60615" w:rsidRDefault="00B60615" w14:paraId="3D632236"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Minneapolis, MN 55402</w:t>
      </w:r>
    </w:p>
    <w:p w:rsidR="00B60615" w:rsidP="00B60615" w:rsidRDefault="00B60615" w14:paraId="1F24543A"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Phone: 612-373-3548</w:t>
      </w:r>
    </w:p>
    <w:p w:rsidR="00B60615" w:rsidP="00B60615" w:rsidRDefault="00B60615" w14:paraId="4FBFEA0B" w14:textId="0E4F0E4F">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Email: </w:t>
      </w:r>
      <w:hyperlink w:history="1" r:id="rId8">
        <w:r w:rsidRPr="0048641E" w:rsidR="00584ECD">
          <w:rPr>
            <w:rStyle w:val="Hyperlink"/>
            <w:rFonts w:ascii="Times New Roman" w:hAnsi="Times New Roman" w:eastAsia="Times New Roman" w:cs="Times New Roman"/>
            <w:sz w:val="20"/>
            <w:szCs w:val="20"/>
          </w:rPr>
          <w:t>steven.nydick@kornferry.com</w:t>
        </w:r>
      </w:hyperlink>
    </w:p>
    <w:p w:rsidR="00584ECD" w:rsidP="00B60615" w:rsidRDefault="00584ECD" w14:paraId="4B4AE539" w14:textId="4ADF9B84">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Membership Status: Member</w:t>
      </w:r>
    </w:p>
    <w:p w:rsidR="001B7057" w:rsidRDefault="001B7057" w14:paraId="108291F3" w14:textId="77777777">
      <w:pPr>
        <w:spacing w:after="120" w:line="240" w:lineRule="auto"/>
      </w:pPr>
    </w:p>
    <w:p w:rsidR="00B60615" w:rsidP="00B60615" w:rsidRDefault="00B60615" w14:paraId="7C25C49B" w14:textId="77777777">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Benjamin Wiseman</w:t>
      </w:r>
    </w:p>
    <w:p w:rsidR="00B60615" w:rsidP="00B60615" w:rsidRDefault="00FB1EA8" w14:paraId="4FF46A64" w14:textId="2E4CC1A8">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Senior </w:t>
      </w:r>
      <w:r w:rsidR="00027B0C">
        <w:rPr>
          <w:rFonts w:ascii="Times New Roman" w:hAnsi="Times New Roman" w:eastAsia="Times New Roman" w:cs="Times New Roman"/>
          <w:sz w:val="20"/>
          <w:szCs w:val="20"/>
        </w:rPr>
        <w:t>Manager, Data Science and AI</w:t>
      </w:r>
    </w:p>
    <w:p w:rsidR="00B60615" w:rsidP="00B60615" w:rsidRDefault="00B60615" w14:paraId="126CEC36" w14:textId="604B8B5F">
      <w:pPr>
        <w:spacing w:after="12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Korn Ferry</w:t>
      </w:r>
    </w:p>
    <w:p w:rsidR="00B60615" w:rsidP="00B60615" w:rsidRDefault="00B60615" w14:paraId="77AE9AF2" w14:textId="77777777">
      <w:pPr>
        <w:spacing w:after="120" w:line="240" w:lineRule="auto"/>
        <w:rPr>
          <w:rFonts w:ascii="Times New Roman" w:hAnsi="Times New Roman" w:eastAsia="Times New Roman" w:cs="Times New Roman"/>
          <w:sz w:val="20"/>
          <w:szCs w:val="20"/>
        </w:rPr>
      </w:pPr>
      <w:r w:rsidRPr="09CA877C" w:rsidR="00B60615">
        <w:rPr>
          <w:rFonts w:ascii="Times New Roman" w:hAnsi="Times New Roman" w:eastAsia="Times New Roman" w:cs="Times New Roman"/>
          <w:sz w:val="20"/>
          <w:szCs w:val="20"/>
        </w:rPr>
        <w:t>Email: benjamin.wiseman@kornferry.com</w:t>
      </w:r>
    </w:p>
    <w:p w:rsidR="09CA877C" w:rsidP="09CA877C" w:rsidRDefault="09CA877C" w14:paraId="068C69A1" w14:textId="5B3BC196">
      <w:pPr>
        <w:pStyle w:val="Normal"/>
        <w:spacing w:after="120" w:line="240" w:lineRule="auto"/>
        <w:rPr>
          <w:rFonts w:ascii="Times New Roman" w:hAnsi="Times New Roman" w:eastAsia="Times New Roman" w:cs="Times New Roman"/>
          <w:sz w:val="20"/>
          <w:szCs w:val="20"/>
        </w:rPr>
      </w:pPr>
    </w:p>
    <w:p w:rsidR="2C2F121E" w:rsidP="09CA877C" w:rsidRDefault="2C2F121E" w14:paraId="586CA890" w14:textId="1ED8E763">
      <w:pPr>
        <w:pStyle w:val="Normal"/>
        <w:spacing w:after="120" w:line="240" w:lineRule="auto"/>
        <w:rPr>
          <w:rFonts w:ascii="Times New Roman" w:hAnsi="Times New Roman" w:eastAsia="Times New Roman" w:cs="Times New Roman"/>
          <w:sz w:val="20"/>
          <w:szCs w:val="20"/>
        </w:rPr>
      </w:pPr>
      <w:r w:rsidRPr="09CA877C" w:rsidR="2C2F121E">
        <w:rPr>
          <w:rFonts w:ascii="Times New Roman" w:hAnsi="Times New Roman" w:eastAsia="Times New Roman" w:cs="Times New Roman"/>
          <w:sz w:val="20"/>
          <w:szCs w:val="20"/>
        </w:rPr>
        <w:t>Tristan Wisner</w:t>
      </w:r>
    </w:p>
    <w:p w:rsidR="2C2F121E" w:rsidP="09CA877C" w:rsidRDefault="2C2F121E" w14:paraId="49AD3789" w14:textId="1AE023A0">
      <w:pPr>
        <w:pStyle w:val="Normal"/>
        <w:spacing w:after="120" w:line="240" w:lineRule="auto"/>
        <w:rPr>
          <w:rFonts w:ascii="Times New Roman" w:hAnsi="Times New Roman" w:eastAsia="Times New Roman" w:cs="Times New Roman"/>
          <w:sz w:val="20"/>
          <w:szCs w:val="20"/>
        </w:rPr>
      </w:pPr>
      <w:r w:rsidRPr="09CA877C" w:rsidR="2C2F121E">
        <w:rPr>
          <w:rFonts w:ascii="Times New Roman" w:hAnsi="Times New Roman" w:eastAsia="Times New Roman" w:cs="Times New Roman"/>
          <w:sz w:val="20"/>
          <w:szCs w:val="20"/>
        </w:rPr>
        <w:t>Data Scientist</w:t>
      </w:r>
    </w:p>
    <w:p w:rsidR="2C2F121E" w:rsidP="09CA877C" w:rsidRDefault="2C2F121E" w14:paraId="4C907903" w14:textId="73A29484">
      <w:pPr>
        <w:pStyle w:val="Normal"/>
        <w:spacing w:after="120" w:line="240" w:lineRule="auto"/>
        <w:rPr>
          <w:rFonts w:ascii="Times New Roman" w:hAnsi="Times New Roman" w:eastAsia="Times New Roman" w:cs="Times New Roman"/>
          <w:sz w:val="20"/>
          <w:szCs w:val="20"/>
        </w:rPr>
      </w:pPr>
      <w:r w:rsidRPr="09CA877C" w:rsidR="2C2F121E">
        <w:rPr>
          <w:rFonts w:ascii="Times New Roman" w:hAnsi="Times New Roman" w:eastAsia="Times New Roman" w:cs="Times New Roman"/>
          <w:sz w:val="20"/>
          <w:szCs w:val="20"/>
        </w:rPr>
        <w:t>Korn Ferry</w:t>
      </w:r>
    </w:p>
    <w:p w:rsidR="2C2F121E" w:rsidP="09CA877C" w:rsidRDefault="2C2F121E" w14:paraId="05F68DBE" w14:textId="39D12E9D">
      <w:pPr>
        <w:pStyle w:val="Normal"/>
        <w:spacing w:after="120" w:line="240" w:lineRule="auto"/>
        <w:rPr>
          <w:rFonts w:ascii="Times New Roman" w:hAnsi="Times New Roman" w:eastAsia="Times New Roman" w:cs="Times New Roman"/>
          <w:sz w:val="20"/>
          <w:szCs w:val="20"/>
        </w:rPr>
      </w:pPr>
      <w:r w:rsidRPr="09CA877C" w:rsidR="2C2F121E">
        <w:rPr>
          <w:rFonts w:ascii="Times New Roman" w:hAnsi="Times New Roman" w:eastAsia="Times New Roman" w:cs="Times New Roman"/>
          <w:sz w:val="20"/>
          <w:szCs w:val="20"/>
        </w:rPr>
        <w:t>Email: tristan.wisner@kornferry.com</w:t>
      </w:r>
    </w:p>
    <w:p w:rsidR="003756E2" w:rsidRDefault="003756E2" w14:paraId="007B3320" w14:textId="1836EFCF">
      <w:r>
        <w:br w:type="page"/>
      </w:r>
    </w:p>
    <w:p w:rsidR="001B7057" w:rsidP="003756E2" w:rsidRDefault="003756E2" w14:paraId="0E9A9113" w14:textId="73D67E9E">
      <w:pPr>
        <w:spacing w:after="120" w:line="480" w:lineRule="auto"/>
        <w:jc w:val="center"/>
        <w:rPr>
          <w:b/>
        </w:rPr>
      </w:pPr>
      <w:r w:rsidRPr="003756E2">
        <w:rPr>
          <w:b/>
        </w:rPr>
        <w:t>Presenter Bios</w:t>
      </w:r>
    </w:p>
    <w:p w:rsidRPr="00956168" w:rsidR="003756E2" w:rsidP="00446ED5" w:rsidRDefault="003756E2" w14:paraId="06C46FA2" w14:textId="74643BF8">
      <w:pPr>
        <w:spacing w:after="120" w:line="240" w:lineRule="auto"/>
        <w:rPr>
          <w:rFonts w:ascii="Times New Roman" w:hAnsi="Times New Roman" w:cs="Times New Roman"/>
        </w:rPr>
      </w:pPr>
      <w:r w:rsidRPr="00956168">
        <w:rPr>
          <w:rFonts w:ascii="Times New Roman" w:hAnsi="Times New Roman" w:cs="Times New Roman"/>
        </w:rPr>
        <w:t xml:space="preserve">Steven Nydick is a </w:t>
      </w:r>
      <w:r w:rsidR="00EC34CF">
        <w:rPr>
          <w:rFonts w:ascii="Times New Roman" w:hAnsi="Times New Roman" w:cs="Times New Roman"/>
        </w:rPr>
        <w:t>Senior Manager of Assessment Design and Data Automation</w:t>
      </w:r>
      <w:r w:rsidRPr="00956168">
        <w:rPr>
          <w:rFonts w:ascii="Times New Roman" w:hAnsi="Times New Roman" w:cs="Times New Roman"/>
        </w:rPr>
        <w:t xml:space="preserve"> at the Korn Ferry Institute, where he designs R-base</w:t>
      </w:r>
      <w:r w:rsidRPr="00956168" w:rsidR="00446ED5">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catIrt R package </w:t>
      </w:r>
      <w:r w:rsidRPr="00956168" w:rsidR="00446ED5">
        <w:rPr>
          <w:rFonts w:ascii="Times New Roman" w:hAnsi="Times New Roman" w:cs="Times New Roman"/>
        </w:rPr>
        <w:t xml:space="preserve">as well as several internal R packages </w:t>
      </w:r>
      <w:r w:rsidRPr="00956168" w:rsidR="009C759E">
        <w:rPr>
          <w:rFonts w:ascii="Times New Roman" w:hAnsi="Times New Roman" w:cs="Times New Roman"/>
        </w:rPr>
        <w:t>helping with</w:t>
      </w:r>
      <w:r w:rsidRPr="00956168" w:rsidR="00446ED5">
        <w:rPr>
          <w:rFonts w:ascii="Times New Roman" w:hAnsi="Times New Roman" w:cs="Times New Roman"/>
        </w:rPr>
        <w:t xml:space="preserve"> everything from plotting to powerpoint generation to interfacing with servers. </w:t>
      </w:r>
      <w:r w:rsidRPr="00956168" w:rsidR="009C759E">
        <w:rPr>
          <w:rFonts w:ascii="Times New Roman" w:hAnsi="Times New Roman" w:cs="Times New Roman"/>
        </w:rPr>
        <w:t xml:space="preserve">He has contributed to developing psychometric models and corresponding estimation algorithms that have been published in </w:t>
      </w:r>
      <w:r w:rsidRPr="00956168" w:rsidR="009C759E">
        <w:rPr>
          <w:rFonts w:ascii="Times New Roman" w:hAnsi="Times New Roman" w:cs="Times New Roman"/>
          <w:i/>
        </w:rPr>
        <w:t>Applied Psychological Methods</w:t>
      </w:r>
      <w:r w:rsidRPr="00956168" w:rsidR="009C759E">
        <w:rPr>
          <w:rFonts w:ascii="Times New Roman" w:hAnsi="Times New Roman" w:cs="Times New Roman"/>
        </w:rPr>
        <w:t xml:space="preserve"> and the </w:t>
      </w:r>
      <w:r w:rsidRPr="00956168" w:rsidR="009C759E">
        <w:rPr>
          <w:rFonts w:ascii="Times New Roman" w:hAnsi="Times New Roman" w:cs="Times New Roman"/>
          <w:i/>
        </w:rPr>
        <w:t>Journal of Educational and Behavioral Statistics</w:t>
      </w:r>
      <w:r w:rsidRPr="00956168" w:rsidR="009C759E">
        <w:rPr>
          <w:rFonts w:ascii="Times New Roman" w:hAnsi="Times New Roman" w:cs="Times New Roman"/>
        </w:rPr>
        <w:t xml:space="preserve">. </w:t>
      </w:r>
      <w:r w:rsidRPr="00956168">
        <w:rPr>
          <w:rFonts w:ascii="Times New Roman" w:hAnsi="Times New Roman" w:cs="Times New Roman"/>
        </w:rPr>
        <w:t xml:space="preserve">Steven received his Ph.D at the University of Minnesota in Psychometrics and </w:t>
      </w:r>
      <w:r w:rsidRPr="00956168" w:rsidR="00446ED5">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Pr="00956168" w:rsidR="00446ED5">
        <w:rPr>
          <w:rFonts w:ascii="Times New Roman" w:hAnsi="Times New Roman" w:cs="Times New Roman"/>
        </w:rPr>
        <w:t xml:space="preserve"> for selection and classification. He also has an M.S. in Statistics from the University of Minnesota.</w:t>
      </w:r>
    </w:p>
    <w:p w:rsidR="00CB7F7E" w:rsidP="00446ED5" w:rsidRDefault="00CB7F7E" w14:paraId="55D1622A" w14:textId="5CAFDB45">
      <w:pPr>
        <w:spacing w:after="120" w:line="240" w:lineRule="auto"/>
      </w:pPr>
    </w:p>
    <w:p w:rsidRPr="00956168" w:rsidR="001B7057" w:rsidP="09CA877C" w:rsidRDefault="00CB7F7E" w14:paraId="66EB20EB" w14:textId="167045AA">
      <w:pPr>
        <w:spacing w:after="120" w:line="240" w:lineRule="auto"/>
        <w:rPr>
          <w:rFonts w:ascii="Times New Roman" w:hAnsi="Times New Roman" w:cs="Times New Roman"/>
        </w:rPr>
      </w:pPr>
      <w:r w:rsidRPr="09CA877C" w:rsidR="00CB7F7E">
        <w:rPr>
          <w:rFonts w:ascii="Times New Roman" w:hAnsi="Times New Roman" w:cs="Times New Roman"/>
        </w:rPr>
        <w:t xml:space="preserve">Ben Wiseman is a </w:t>
      </w:r>
      <w:r w:rsidRPr="09CA877C" w:rsidR="00EC34CF">
        <w:rPr>
          <w:rFonts w:ascii="Times New Roman" w:hAnsi="Times New Roman" w:cs="Times New Roman"/>
        </w:rPr>
        <w:t>Senior Data Scientist</w:t>
      </w:r>
      <w:r w:rsidRPr="09CA877C" w:rsidR="00CB7F7E">
        <w:rPr>
          <w:rFonts w:ascii="Times New Roman" w:hAnsi="Times New Roman" w:cs="Times New Roman"/>
        </w:rPr>
        <w:t xml:space="preserve"> at the Korn Ferry Institute responsible for maintaining and developing R-based automation tools, models, reports, and </w:t>
      </w:r>
      <w:r w:rsidRPr="09CA877C" w:rsidR="008C6D7F">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w:t>
      </w:r>
      <w:proofErr w:type="gramStart"/>
      <w:r w:rsidRPr="09CA877C" w:rsidR="008C6D7F">
        <w:rPr>
          <w:rFonts w:ascii="Times New Roman" w:hAnsi="Times New Roman" w:cs="Times New Roman"/>
        </w:rPr>
        <w:t>DOCs</w:t>
      </w:r>
      <w:proofErr w:type="gramEnd"/>
      <w:r w:rsidRPr="09CA877C" w:rsidR="008C6D7F">
        <w:rPr>
          <w:rFonts w:ascii="Times New Roman" w:hAnsi="Times New Roman" w:cs="Times New Roman"/>
        </w:rPr>
        <w:t xml:space="preserve"> predator monitoring and control systems.</w:t>
      </w:r>
    </w:p>
    <w:p w:rsidRPr="00956168" w:rsidR="001B7057" w:rsidP="09CA877C" w:rsidRDefault="00CB7F7E" w14:paraId="37E1BAE6" w14:textId="0FB42772">
      <w:pPr>
        <w:spacing w:after="120" w:line="240" w:lineRule="auto"/>
        <w:rPr>
          <w:rFonts w:ascii="Times New Roman" w:hAnsi="Times New Roman" w:cs="Times New Roman"/>
        </w:rPr>
      </w:pPr>
    </w:p>
    <w:p w:rsidRPr="00956168" w:rsidR="001B7057" w:rsidP="00F635FE" w:rsidRDefault="00CB7F7E" w14:paraId="1164F3D2" w14:textId="071084D5">
      <w:pPr>
        <w:spacing w:after="120" w:line="240" w:lineRule="auto"/>
        <w:rPr>
          <w:rFonts w:ascii="Times New Roman" w:hAnsi="Times New Roman" w:cs="Times New Roman"/>
        </w:rPr>
      </w:pPr>
      <w:r w:rsidRPr="09CA877C" w:rsidR="721BD1DA">
        <w:rPr>
          <w:rFonts w:ascii="Times New Roman" w:hAnsi="Times New Roman" w:cs="Times New Roman"/>
        </w:rPr>
        <w:t xml:space="preserve">Tristan Wisner is a Data Scientist at the Korn Ferry Institute, </w:t>
      </w:r>
      <w:r w:rsidRPr="09CA877C" w:rsidR="5C96A5D7">
        <w:rPr>
          <w:rFonts w:ascii="Times New Roman" w:hAnsi="Times New Roman" w:cs="Times New Roman"/>
        </w:rPr>
        <w:t>where he develops and maintains analytics reporting software and data pipelines</w:t>
      </w:r>
      <w:r w:rsidRPr="09CA877C" w:rsidR="48A1EB2D">
        <w:rPr>
          <w:rFonts w:ascii="Times New Roman" w:hAnsi="Times New Roman" w:cs="Times New Roman"/>
        </w:rPr>
        <w:t>. Tristan holds an M.S. in Statistics from the University of California, Los Angeles.</w:t>
      </w:r>
      <w:r w:rsidRPr="09CA877C" w:rsidR="008C6D7F">
        <w:rPr>
          <w:rFonts w:ascii="Times New Roman" w:hAnsi="Times New Roman" w:cs="Times New Roman"/>
        </w:rPr>
        <w:t xml:space="preserve"> </w:t>
      </w:r>
      <w:r w:rsidRPr="09CA877C">
        <w:rPr>
          <w:rFonts w:ascii="Times New Roman" w:hAnsi="Times New Roman" w:cs="Times New Roman"/>
        </w:rPr>
        <w:br w:type="page"/>
      </w:r>
    </w:p>
    <w:p w:rsidR="001B7057" w:rsidRDefault="005F6C17" w14:paraId="07F0A779" w14:textId="77777777">
      <w:pPr>
        <w:spacing w:after="120" w:line="480" w:lineRule="auto"/>
        <w:jc w:val="center"/>
      </w:pPr>
      <w:r>
        <w:rPr>
          <w:rFonts w:ascii="Times New Roman" w:hAnsi="Times New Roman" w:eastAsia="Times New Roman" w:cs="Times New Roman"/>
          <w:b/>
        </w:rPr>
        <w:t>References</w:t>
      </w:r>
    </w:p>
    <w:p w:rsidRPr="00A528A5" w:rsidR="000F7324" w:rsidP="00C01665" w:rsidRDefault="000F7324" w14:paraId="6394BB83" w14:textId="4E649B13">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Abadi, M. et al. (2015). </w:t>
      </w:r>
      <w:r w:rsidR="00A528A5">
        <w:rPr>
          <w:rFonts w:ascii="Times New Roman" w:hAnsi="Times New Roman" w:eastAsia="Times New Roman" w:cs="Times New Roman"/>
          <w:i/>
          <w:iCs/>
        </w:rPr>
        <w:t>TensorFlow: Large-Scale Machine Learning on Heterogeneous Systems</w:t>
      </w:r>
      <w:r w:rsidR="00A528A5">
        <w:rPr>
          <w:rFonts w:ascii="Times New Roman" w:hAnsi="Times New Roman" w:eastAsia="Times New Roman" w:cs="Times New Roman"/>
        </w:rPr>
        <w:t>.</w:t>
      </w:r>
      <w:r w:rsidR="00276052">
        <w:rPr>
          <w:rFonts w:ascii="Times New Roman" w:hAnsi="Times New Roman" w:eastAsia="Times New Roman" w:cs="Times New Roman"/>
        </w:rPr>
        <w:t xml:space="preserve"> Software available from tensorflow.org.</w:t>
      </w:r>
    </w:p>
    <w:p w:rsidR="001777B2" w:rsidP="00C01665" w:rsidRDefault="001777B2" w14:paraId="7DBBDB4D" w14:textId="133041F9">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Allaire, J. J., &amp; Chollet, F. (2021). Keras: R interface to “Keras”. R package version 2.4.0.</w:t>
      </w:r>
    </w:p>
    <w:p w:rsidRPr="00F40259" w:rsidR="00F40259" w:rsidP="00C01665" w:rsidRDefault="00F40259" w14:paraId="187CC697" w14:textId="12E53200">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Anaconda Software Distribution (2020). </w:t>
      </w:r>
      <w:r>
        <w:rPr>
          <w:rFonts w:ascii="Times New Roman" w:hAnsi="Times New Roman" w:eastAsia="Times New Roman" w:cs="Times New Roman"/>
          <w:i/>
          <w:iCs/>
        </w:rPr>
        <w:t>Anaconda Documentation</w:t>
      </w:r>
      <w:r>
        <w:rPr>
          <w:rFonts w:ascii="Times New Roman" w:hAnsi="Times New Roman" w:eastAsia="Times New Roman" w:cs="Times New Roman"/>
        </w:rPr>
        <w:t xml:space="preserve">. Anaconda Inc. Retrieved from </w:t>
      </w:r>
      <w:hyperlink w:history="1" r:id="rId9">
        <w:r w:rsidRPr="008F743C">
          <w:rPr>
            <w:rStyle w:val="Hyperlink"/>
            <w:rFonts w:ascii="Times New Roman" w:hAnsi="Times New Roman" w:eastAsia="Times New Roman" w:cs="Times New Roman"/>
          </w:rPr>
          <w:t>https://docs.anaconda.com</w:t>
        </w:r>
      </w:hyperlink>
      <w:r>
        <w:rPr>
          <w:rFonts w:ascii="Times New Roman" w:hAnsi="Times New Roman" w:eastAsia="Times New Roman" w:cs="Times New Roman"/>
        </w:rPr>
        <w:t xml:space="preserve">. </w:t>
      </w:r>
    </w:p>
    <w:p w:rsidR="00C01665" w:rsidP="00C01665" w:rsidRDefault="00C01665" w14:paraId="6CFFA3FF" w14:textId="2397FAC9">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Cass, S. (2018). The 2018 top programming languages. Retrieved August 29, 2018, from </w:t>
      </w:r>
      <w:hyperlink w:history="1" r:id="rId10">
        <w:r w:rsidRPr="00233938">
          <w:rPr>
            <w:rStyle w:val="Hyperlink"/>
            <w:rFonts w:ascii="Times New Roman" w:hAnsi="Times New Roman" w:eastAsia="Times New Roman" w:cs="Times New Roman"/>
          </w:rPr>
          <w:t>https://spectrum.ieee.org/at-work/innovation/the-2018-top-programming-languages</w:t>
        </w:r>
      </w:hyperlink>
    </w:p>
    <w:p w:rsidR="00597D5B" w:rsidP="00597D5B" w:rsidRDefault="00907644" w14:paraId="0C53512D" w14:textId="4DD5AE95">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Cass, S. (2021). The 2021 top programming languages. Retrieved September 7, 2021, from </w:t>
      </w:r>
      <w:hyperlink w:history="1" r:id="rId11">
        <w:r w:rsidRPr="00CC6AF5" w:rsidR="00597D5B">
          <w:rPr>
            <w:rStyle w:val="Hyperlink"/>
            <w:rFonts w:ascii="Times New Roman" w:hAnsi="Times New Roman" w:eastAsia="Times New Roman" w:cs="Times New Roman"/>
          </w:rPr>
          <w:t>https://spectrum.ieee.org/top-programming-languages/</w:t>
        </w:r>
      </w:hyperlink>
      <w:r w:rsidR="00597D5B">
        <w:rPr>
          <w:rFonts w:ascii="Times New Roman" w:hAnsi="Times New Roman" w:eastAsia="Times New Roman" w:cs="Times New Roman"/>
        </w:rPr>
        <w:t xml:space="preserve"> </w:t>
      </w:r>
    </w:p>
    <w:p w:rsidRPr="005245DF" w:rsidR="005D5A24" w:rsidP="00597D5B" w:rsidRDefault="005D5A24" w14:paraId="3EA7B806" w14:textId="2DF95AB3">
      <w:pPr>
        <w:spacing w:after="0" w:line="480" w:lineRule="auto"/>
        <w:rPr>
          <w:rFonts w:ascii="Times New Roman" w:hAnsi="Times New Roman" w:eastAsia="Times New Roman" w:cs="Times New Roman"/>
        </w:rPr>
      </w:pPr>
      <w:r>
        <w:rPr>
          <w:rFonts w:ascii="Times New Roman" w:hAnsi="Times New Roman" w:eastAsia="Times New Roman" w:cs="Times New Roman"/>
        </w:rPr>
        <w:t>Chollet, F.</w:t>
      </w:r>
      <w:r w:rsidR="005245DF">
        <w:rPr>
          <w:rFonts w:ascii="Times New Roman" w:hAnsi="Times New Roman" w:eastAsia="Times New Roman" w:cs="Times New Roman"/>
        </w:rPr>
        <w:t xml:space="preserve"> et al. (2015). </w:t>
      </w:r>
      <w:r w:rsidR="005245DF">
        <w:rPr>
          <w:rFonts w:ascii="Times New Roman" w:hAnsi="Times New Roman" w:eastAsia="Times New Roman" w:cs="Times New Roman"/>
          <w:i/>
          <w:iCs/>
        </w:rPr>
        <w:t>Keras</w:t>
      </w:r>
      <w:r w:rsidR="005245DF">
        <w:rPr>
          <w:rFonts w:ascii="Times New Roman" w:hAnsi="Times New Roman" w:eastAsia="Times New Roman" w:cs="Times New Roman"/>
        </w:rPr>
        <w:t xml:space="preserve">. GitHub. Retrieved from </w:t>
      </w:r>
      <w:hyperlink w:history="1" r:id="rId12">
        <w:r w:rsidRPr="00CC6AF5" w:rsidR="005245DF">
          <w:rPr>
            <w:rStyle w:val="Hyperlink"/>
            <w:rFonts w:ascii="Times New Roman" w:hAnsi="Times New Roman" w:eastAsia="Times New Roman" w:cs="Times New Roman"/>
          </w:rPr>
          <w:t>https://github.com/fchollet/keras</w:t>
        </w:r>
      </w:hyperlink>
      <w:r w:rsidR="005245DF">
        <w:rPr>
          <w:rFonts w:ascii="Times New Roman" w:hAnsi="Times New Roman" w:eastAsia="Times New Roman" w:cs="Times New Roman"/>
        </w:rPr>
        <w:t xml:space="preserve">. </w:t>
      </w:r>
    </w:p>
    <w:p w:rsidR="00415AE7" w:rsidP="00597D5B" w:rsidRDefault="00415AE7" w14:paraId="0D95C946" w14:textId="3B3A1796">
      <w:pPr>
        <w:spacing w:after="0" w:line="480" w:lineRule="auto"/>
        <w:rPr>
          <w:rFonts w:ascii="Times New Roman" w:hAnsi="Times New Roman" w:eastAsia="Times New Roman" w:cs="Times New Roman"/>
        </w:rPr>
      </w:pPr>
      <w:r>
        <w:rPr>
          <w:rFonts w:ascii="Times New Roman" w:hAnsi="Times New Roman" w:eastAsia="Times New Roman" w:cs="Times New Roman"/>
        </w:rPr>
        <w:t>Dowle, M., &amp; Srinivasan, A. (2021). data.table: Extension of `data.frame`. R package version 1.14.0.</w:t>
      </w:r>
    </w:p>
    <w:p w:rsidRPr="00515F73" w:rsidR="00515F73" w:rsidP="00050640" w:rsidRDefault="00515F73" w14:paraId="4AC4CD24" w14:textId="118F0AE0">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Harris, C. R., Millman, K. J., van der Walt, S. J. et al. (2020). Array programming with NumPy. </w:t>
      </w:r>
      <w:r>
        <w:rPr>
          <w:rFonts w:ascii="Times New Roman" w:hAnsi="Times New Roman" w:eastAsia="Times New Roman" w:cs="Times New Roman"/>
          <w:i/>
          <w:iCs/>
        </w:rPr>
        <w:t>Nature</w:t>
      </w:r>
      <w:r>
        <w:rPr>
          <w:rFonts w:ascii="Times New Roman" w:hAnsi="Times New Roman" w:eastAsia="Times New Roman" w:cs="Times New Roman"/>
        </w:rPr>
        <w:t xml:space="preserve">, </w:t>
      </w:r>
      <w:r>
        <w:rPr>
          <w:rFonts w:ascii="Times New Roman" w:hAnsi="Times New Roman" w:eastAsia="Times New Roman" w:cs="Times New Roman"/>
          <w:i/>
          <w:iCs/>
        </w:rPr>
        <w:t>585</w:t>
      </w:r>
      <w:r>
        <w:rPr>
          <w:rFonts w:ascii="Times New Roman" w:hAnsi="Times New Roman" w:eastAsia="Times New Roman" w:cs="Times New Roman"/>
        </w:rPr>
        <w:t>, 357-362.</w:t>
      </w:r>
    </w:p>
    <w:p w:rsidR="00050640" w:rsidP="00050640" w:rsidRDefault="00050640" w14:paraId="5ECC978E" w14:textId="37A0E820">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Hornik, K. (2017). The R FAQ. Retrieved from </w:t>
      </w:r>
      <w:hyperlink w:history="1" r:id="rId13">
        <w:r w:rsidRPr="00CC6AF5" w:rsidR="003E28E9">
          <w:rPr>
            <w:rStyle w:val="Hyperlink"/>
            <w:rFonts w:ascii="Times New Roman" w:hAnsi="Times New Roman" w:eastAsia="Times New Roman" w:cs="Times New Roman"/>
          </w:rPr>
          <w:t>http://CRAN.R-project.org/doc/FAQ/R-FAQ.html</w:t>
        </w:r>
      </w:hyperlink>
    </w:p>
    <w:p w:rsidRPr="00622828" w:rsidR="002E6699" w:rsidP="002E6699" w:rsidRDefault="002E6699" w14:paraId="41AAD5DF" w14:textId="77777777">
      <w:pPr>
        <w:spacing w:after="0" w:line="480" w:lineRule="auto"/>
        <w:ind w:left="720" w:hanging="720"/>
        <w:rPr>
          <w:rFonts w:ascii="Times New Roman" w:hAnsi="Times New Roman" w:eastAsia="Times New Roman" w:cs="Times New Roman"/>
        </w:rPr>
      </w:pPr>
      <w:r w:rsidRPr="00622828">
        <w:rPr>
          <w:rFonts w:ascii="Times New Roman" w:hAnsi="Times New Roman" w:eastAsia="Times New Roman" w:cs="Times New Roman"/>
        </w:rPr>
        <w:t>Jones, J. A., Nydick, S. W., &amp; Wiseman, B. (2019a, April). Effective data wrangling and visualization with R. Master Tutorial at the annual meeting of the Society of Industrial and Organizational Psychology, National Harbor, MD.</w:t>
      </w:r>
    </w:p>
    <w:p w:rsidR="002E6699" w:rsidP="002E6699" w:rsidRDefault="002E6699" w14:paraId="51DBAD6B" w14:textId="77777777">
      <w:pPr>
        <w:spacing w:after="0" w:line="480" w:lineRule="auto"/>
        <w:ind w:left="720" w:hanging="720"/>
        <w:rPr>
          <w:rFonts w:ascii="Times New Roman" w:hAnsi="Times New Roman" w:eastAsia="Times New Roman" w:cs="Times New Roman"/>
        </w:rPr>
      </w:pPr>
      <w:r w:rsidRPr="00622828">
        <w:rPr>
          <w:rFonts w:ascii="Times New Roman" w:hAnsi="Times New Roman" w:eastAsia="Times New Roman" w:cs="Times New Roman"/>
        </w:rPr>
        <w:t>Jones, J. A., Nydick, S. W., &amp; Wiseman, B. (2019b, April). Web scraping with R. Master Tutorial at the annual meeting of the Society of the Industrial and Organizational Psychology, National Harbor, MD.</w:t>
      </w:r>
    </w:p>
    <w:p w:rsidR="002E6699" w:rsidP="002E6699" w:rsidRDefault="002E6699" w14:paraId="7398C0CD" w14:textId="77777777">
      <w:pPr>
        <w:spacing w:after="0" w:line="480" w:lineRule="auto"/>
        <w:rPr>
          <w:rFonts w:ascii="Times New Roman" w:hAnsi="Times New Roman" w:eastAsia="Times New Roman" w:cs="Times New Roman"/>
        </w:rPr>
      </w:pPr>
      <w:r w:rsidRPr="002845F2">
        <w:rPr>
          <w:rFonts w:ascii="Times New Roman" w:hAnsi="Times New Roman" w:eastAsia="Times New Roman" w:cs="Times New Roman"/>
        </w:rPr>
        <w:t>Jones, J. A., Nydick, S. W., &amp; Wiseman, B. (2021</w:t>
      </w:r>
      <w:r>
        <w:rPr>
          <w:rFonts w:ascii="Times New Roman" w:hAnsi="Times New Roman" w:eastAsia="Times New Roman" w:cs="Times New Roman"/>
        </w:rPr>
        <w:t>a</w:t>
      </w:r>
      <w:r w:rsidRPr="002845F2">
        <w:rPr>
          <w:rFonts w:ascii="Times New Roman" w:hAnsi="Times New Roman" w:eastAsia="Times New Roman" w:cs="Times New Roman"/>
        </w:rPr>
        <w:t xml:space="preserve">, April). Big Data Systems with R. Master Tutorial at </w:t>
      </w:r>
    </w:p>
    <w:p w:rsidRPr="002845F2" w:rsidR="002E6699" w:rsidP="002E6699" w:rsidRDefault="002E6699" w14:paraId="46297DFF" w14:textId="77777777">
      <w:pPr>
        <w:spacing w:after="0" w:line="480" w:lineRule="auto"/>
        <w:ind w:left="720"/>
        <w:rPr>
          <w:rFonts w:ascii="Times New Roman" w:hAnsi="Times New Roman" w:eastAsia="Times New Roman" w:cs="Times New Roman"/>
        </w:rPr>
      </w:pPr>
      <w:r w:rsidRPr="002845F2">
        <w:rPr>
          <w:rFonts w:ascii="Times New Roman" w:hAnsi="Times New Roman" w:eastAsia="Times New Roman" w:cs="Times New Roman"/>
        </w:rPr>
        <w:t>the annual meeting of the Society of the Industrial and Organizational Psychology, New Orleans, LA (Virtual Meeting).</w:t>
      </w:r>
    </w:p>
    <w:p w:rsidRPr="002845F2" w:rsidR="002E6699" w:rsidP="002E6699" w:rsidRDefault="002E6699" w14:paraId="40D36D7D" w14:textId="77777777">
      <w:pPr>
        <w:spacing w:after="0" w:line="480" w:lineRule="auto"/>
        <w:rPr>
          <w:rFonts w:ascii="Times New Roman" w:hAnsi="Times New Roman" w:eastAsia="Times New Roman" w:cs="Times New Roman"/>
        </w:rPr>
      </w:pPr>
      <w:r w:rsidRPr="002845F2">
        <w:rPr>
          <w:rFonts w:ascii="Times New Roman" w:hAnsi="Times New Roman" w:eastAsia="Times New Roman" w:cs="Times New Roman"/>
        </w:rPr>
        <w:t>Jones, J. A., Nydick, S. W., &amp; Wiseman, B. (2021</w:t>
      </w:r>
      <w:r>
        <w:rPr>
          <w:rFonts w:ascii="Times New Roman" w:hAnsi="Times New Roman" w:eastAsia="Times New Roman" w:cs="Times New Roman"/>
        </w:rPr>
        <w:t>b</w:t>
      </w:r>
      <w:r w:rsidRPr="002845F2">
        <w:rPr>
          <w:rFonts w:ascii="Times New Roman" w:hAnsi="Times New Roman" w:eastAsia="Times New Roman" w:cs="Times New Roman"/>
        </w:rPr>
        <w:t xml:space="preserve">, April). Text Analytics and NLP with R. </w:t>
      </w:r>
    </w:p>
    <w:p w:rsidRPr="002845F2" w:rsidR="002E6699" w:rsidP="002E6699" w:rsidRDefault="002E6699" w14:paraId="0A1C23B0" w14:textId="77777777">
      <w:pPr>
        <w:spacing w:after="0" w:line="480" w:lineRule="auto"/>
        <w:ind w:left="720"/>
        <w:rPr>
          <w:rFonts w:ascii="Times New Roman" w:hAnsi="Times New Roman" w:eastAsia="Times New Roman" w:cs="Times New Roman"/>
        </w:rPr>
      </w:pPr>
      <w:r w:rsidRPr="002845F2">
        <w:rPr>
          <w:rFonts w:ascii="Times New Roman" w:hAnsi="Times New Roman" w:eastAsia="Times New Roman" w:cs="Times New Roman"/>
        </w:rPr>
        <w:t>Master Tutorial at the annual meeting of the Society of Industrial and Organizational Psychology, New Orleans, LA (Virtual Meeting).</w:t>
      </w:r>
    </w:p>
    <w:p w:rsidR="00CA470A" w:rsidP="00CA470A" w:rsidRDefault="00CA470A" w14:paraId="75DE733D" w14:textId="77777777">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Mikolov, T., Chen, K., Corrado, G., &amp; Dean, J. (2013). Efficient estimation of word representations in </w:t>
      </w:r>
    </w:p>
    <w:p w:rsidRPr="00CA470A" w:rsidR="00E81184" w:rsidP="00E81184" w:rsidRDefault="00CA470A" w14:paraId="4E67EB24" w14:textId="5F51B388">
      <w:pPr>
        <w:spacing w:after="0" w:line="480" w:lineRule="auto"/>
        <w:ind w:left="720"/>
        <w:rPr>
          <w:rFonts w:ascii="Times New Roman" w:hAnsi="Times New Roman" w:eastAsia="Times New Roman" w:cs="Times New Roman"/>
        </w:rPr>
      </w:pPr>
      <w:r>
        <w:rPr>
          <w:rFonts w:ascii="Times New Roman" w:hAnsi="Times New Roman" w:eastAsia="Times New Roman" w:cs="Times New Roman"/>
        </w:rPr>
        <w:t xml:space="preserve">Vector spaces. In </w:t>
      </w:r>
      <w:r>
        <w:rPr>
          <w:rFonts w:ascii="Times New Roman" w:hAnsi="Times New Roman" w:eastAsia="Times New Roman" w:cs="Times New Roman"/>
          <w:i/>
          <w:iCs/>
        </w:rPr>
        <w:t>Proceedings of the Workshop at ICLR</w:t>
      </w:r>
      <w:r>
        <w:rPr>
          <w:rFonts w:ascii="Times New Roman" w:hAnsi="Times New Roman" w:eastAsia="Times New Roman" w:cs="Times New Roman"/>
        </w:rPr>
        <w:t>. Retrieve</w:t>
      </w:r>
      <w:r w:rsidR="00E81184">
        <w:rPr>
          <w:rFonts w:ascii="Times New Roman" w:hAnsi="Times New Roman" w:eastAsia="Times New Roman" w:cs="Times New Roman"/>
        </w:rPr>
        <w:t>d</w:t>
      </w:r>
      <w:r>
        <w:rPr>
          <w:rFonts w:ascii="Times New Roman" w:hAnsi="Times New Roman" w:eastAsia="Times New Roman" w:cs="Times New Roman"/>
        </w:rPr>
        <w:t xml:space="preserve"> from</w:t>
      </w:r>
      <w:r w:rsidR="00E81184">
        <w:rPr>
          <w:rFonts w:ascii="Times New Roman" w:hAnsi="Times New Roman" w:eastAsia="Times New Roman" w:cs="Times New Roman"/>
        </w:rPr>
        <w:t xml:space="preserve"> </w:t>
      </w:r>
      <w:hyperlink w:history="1" r:id="rId14">
        <w:r w:rsidRPr="00B4410C" w:rsidR="00A56407">
          <w:rPr>
            <w:rStyle w:val="Hyperlink"/>
            <w:rFonts w:ascii="Times New Roman" w:hAnsi="Times New Roman" w:eastAsia="Times New Roman" w:cs="Times New Roman"/>
          </w:rPr>
          <w:t>https://arxiv.org/pdf/1301.3781.pdf</w:t>
        </w:r>
      </w:hyperlink>
      <w:r w:rsidR="00E81184">
        <w:rPr>
          <w:rFonts w:ascii="Times New Roman" w:hAnsi="Times New Roman" w:eastAsia="Times New Roman" w:cs="Times New Roman"/>
        </w:rPr>
        <w:t xml:space="preserve"> </w:t>
      </w:r>
    </w:p>
    <w:p w:rsidRPr="002B4FE1" w:rsidR="00ED179C" w:rsidP="00B632C6" w:rsidRDefault="00ED179C" w14:paraId="0F7C2534" w14:textId="3D03B0AA">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Mourri, Y. B., Kaiser, L., &amp; Shyu, E. (</w:t>
      </w:r>
      <w:r w:rsidR="002B4FE1">
        <w:rPr>
          <w:rFonts w:ascii="Times New Roman" w:hAnsi="Times New Roman" w:eastAsia="Times New Roman" w:cs="Times New Roman"/>
        </w:rPr>
        <w:t xml:space="preserve">n.d.). </w:t>
      </w:r>
      <w:r w:rsidR="002B4FE1">
        <w:rPr>
          <w:rFonts w:ascii="Times New Roman" w:hAnsi="Times New Roman" w:eastAsia="Times New Roman" w:cs="Times New Roman"/>
          <w:i/>
          <w:iCs/>
        </w:rPr>
        <w:t>Natural Language Processing Specialization</w:t>
      </w:r>
      <w:r w:rsidR="002B4FE1">
        <w:rPr>
          <w:rFonts w:ascii="Times New Roman" w:hAnsi="Times New Roman" w:eastAsia="Times New Roman" w:cs="Times New Roman"/>
        </w:rPr>
        <w:t xml:space="preserve"> [MOOC]. Coursera. </w:t>
      </w:r>
      <w:hyperlink w:history="1" r:id="rId15">
        <w:r w:rsidRPr="009658C3" w:rsidR="002B4FE1">
          <w:rPr>
            <w:rStyle w:val="Hyperlink"/>
            <w:rFonts w:ascii="Times New Roman" w:hAnsi="Times New Roman" w:eastAsia="Times New Roman" w:cs="Times New Roman"/>
          </w:rPr>
          <w:t>https://www.coursera.org/specializations/natural-language-processing</w:t>
        </w:r>
      </w:hyperlink>
      <w:r w:rsidR="002B4FE1">
        <w:rPr>
          <w:rFonts w:ascii="Times New Roman" w:hAnsi="Times New Roman" w:eastAsia="Times New Roman" w:cs="Times New Roman"/>
        </w:rPr>
        <w:t xml:space="preserve">. </w:t>
      </w:r>
    </w:p>
    <w:p w:rsidR="00B632C6" w:rsidP="00B632C6" w:rsidRDefault="00B632C6" w14:paraId="41408AE2" w14:textId="36AC6A70">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Munzert, S., Rubba, C., Meißner, P., &amp; Nyhuis, D. (2015). </w:t>
      </w:r>
      <w:r w:rsidRPr="00572323">
        <w:rPr>
          <w:rFonts w:ascii="Times New Roman" w:hAnsi="Times New Roman" w:eastAsia="Times New Roman" w:cs="Times New Roman"/>
          <w:i/>
        </w:rPr>
        <w:t>Automated Data Collection with R</w:t>
      </w:r>
      <w:r>
        <w:rPr>
          <w:rFonts w:ascii="Times New Roman" w:hAnsi="Times New Roman" w:eastAsia="Times New Roman" w:cs="Times New Roman"/>
        </w:rPr>
        <w:t>. New York, NY: Wiley.</w:t>
      </w:r>
    </w:p>
    <w:p w:rsidR="002E6699" w:rsidP="002E6699" w:rsidRDefault="002E6699" w14:paraId="6771D496" w14:textId="5F798CA0">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The pandas development team. (2021). </w:t>
      </w:r>
      <w:r>
        <w:rPr>
          <w:rFonts w:ascii="Times New Roman" w:hAnsi="Times New Roman" w:eastAsia="Times New Roman" w:cs="Times New Roman"/>
          <w:i/>
          <w:iCs/>
        </w:rPr>
        <w:t>Pandas-dev/pandas: Pandas</w:t>
      </w:r>
      <w:r>
        <w:rPr>
          <w:rFonts w:ascii="Times New Roman" w:hAnsi="Times New Roman" w:eastAsia="Times New Roman" w:cs="Times New Roman"/>
        </w:rPr>
        <w:t xml:space="preserve">, </w:t>
      </w:r>
      <w:r>
        <w:rPr>
          <w:rFonts w:ascii="Times New Roman" w:hAnsi="Times New Roman" w:eastAsia="Times New Roman" w:cs="Times New Roman"/>
          <w:i/>
          <w:iCs/>
        </w:rPr>
        <w:t>version 1.3.2.</w:t>
      </w:r>
      <w:r>
        <w:rPr>
          <w:rFonts w:ascii="Times New Roman" w:hAnsi="Times New Roman" w:eastAsia="Times New Roman" w:cs="Times New Roman"/>
        </w:rPr>
        <w:t xml:space="preserve"> Available at </w:t>
      </w:r>
      <w:hyperlink w:history="1" r:id="rId16">
        <w:r w:rsidRPr="00CC6AF5">
          <w:rPr>
            <w:rStyle w:val="Hyperlink"/>
            <w:rFonts w:ascii="Times New Roman" w:hAnsi="Times New Roman" w:eastAsia="Times New Roman" w:cs="Times New Roman"/>
          </w:rPr>
          <w:t>https://pandas.pydata.org/</w:t>
        </w:r>
      </w:hyperlink>
      <w:r>
        <w:rPr>
          <w:rFonts w:ascii="Times New Roman" w:hAnsi="Times New Roman" w:eastAsia="Times New Roman" w:cs="Times New Roman"/>
        </w:rPr>
        <w:t xml:space="preserve">. </w:t>
      </w:r>
    </w:p>
    <w:p w:rsidRPr="00F10751" w:rsidR="00055811" w:rsidP="00050640" w:rsidRDefault="00055811" w14:paraId="59863433" w14:textId="09539B19">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Paszke, A. et al. (2019). </w:t>
      </w:r>
      <w:r w:rsidRPr="00055811">
        <w:rPr>
          <w:rFonts w:ascii="Times New Roman" w:hAnsi="Times New Roman" w:eastAsia="Times New Roman" w:cs="Times New Roman"/>
        </w:rPr>
        <w:t>PyTorch: An Imperative Style, High-Performance Deep Learning Library.</w:t>
      </w:r>
      <w:r>
        <w:rPr>
          <w:rFonts w:ascii="Times New Roman" w:hAnsi="Times New Roman" w:eastAsia="Times New Roman" w:cs="Times New Roman"/>
        </w:rPr>
        <w:t xml:space="preserve"> In </w:t>
      </w:r>
      <w:r w:rsidR="00F10751">
        <w:rPr>
          <w:rFonts w:ascii="Times New Roman" w:hAnsi="Times New Roman" w:eastAsia="Times New Roman" w:cs="Times New Roman"/>
          <w:i/>
          <w:iCs/>
        </w:rPr>
        <w:t xml:space="preserve">Advances in Neural Information Processing Systems 32 </w:t>
      </w:r>
      <w:r w:rsidR="00F10751">
        <w:rPr>
          <w:rFonts w:ascii="Times New Roman" w:hAnsi="Times New Roman" w:eastAsia="Times New Roman" w:cs="Times New Roman"/>
        </w:rPr>
        <w:t xml:space="preserve">(pp. 8024-8035). Retrieved from </w:t>
      </w:r>
      <w:hyperlink w:history="1" r:id="rId17">
        <w:r w:rsidRPr="00CC6AF5" w:rsidR="00F10751">
          <w:rPr>
            <w:rStyle w:val="Hyperlink"/>
            <w:rFonts w:ascii="Times New Roman" w:hAnsi="Times New Roman" w:eastAsia="Times New Roman" w:cs="Times New Roman"/>
          </w:rPr>
          <w:t>http://papers.neurips.cc/paper/9015-pytorch-an-imperative-style-high-performance-deep-learning-library.pdf</w:t>
        </w:r>
      </w:hyperlink>
      <w:r w:rsidR="00F10751">
        <w:rPr>
          <w:rFonts w:ascii="Times New Roman" w:hAnsi="Times New Roman" w:eastAsia="Times New Roman" w:cs="Times New Roman"/>
        </w:rPr>
        <w:t xml:space="preserve">. </w:t>
      </w:r>
    </w:p>
    <w:p w:rsidRPr="00556D5C" w:rsidR="005C7516" w:rsidP="00050640" w:rsidRDefault="005C7516" w14:paraId="70EE123A" w14:textId="4D2D2F8E">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Pedregosa et al.</w:t>
      </w:r>
      <w:r w:rsidR="00556D5C">
        <w:rPr>
          <w:rFonts w:ascii="Times New Roman" w:hAnsi="Times New Roman" w:eastAsia="Times New Roman" w:cs="Times New Roman"/>
        </w:rPr>
        <w:t xml:space="preserve"> (2011). Scikit-learn: Machine learning in Python. </w:t>
      </w:r>
      <w:r w:rsidR="00556D5C">
        <w:rPr>
          <w:rFonts w:ascii="Times New Roman" w:hAnsi="Times New Roman" w:eastAsia="Times New Roman" w:cs="Times New Roman"/>
          <w:i/>
          <w:iCs/>
        </w:rPr>
        <w:t>JMLR</w:t>
      </w:r>
      <w:r w:rsidR="00556D5C">
        <w:rPr>
          <w:rFonts w:ascii="Times New Roman" w:hAnsi="Times New Roman" w:eastAsia="Times New Roman" w:cs="Times New Roman"/>
        </w:rPr>
        <w:t xml:space="preserve">, </w:t>
      </w:r>
      <w:r w:rsidR="00556D5C">
        <w:rPr>
          <w:rFonts w:ascii="Times New Roman" w:hAnsi="Times New Roman" w:eastAsia="Times New Roman" w:cs="Times New Roman"/>
          <w:i/>
          <w:iCs/>
        </w:rPr>
        <w:t>12</w:t>
      </w:r>
      <w:r w:rsidR="00556D5C">
        <w:rPr>
          <w:rFonts w:ascii="Times New Roman" w:hAnsi="Times New Roman" w:eastAsia="Times New Roman" w:cs="Times New Roman"/>
        </w:rPr>
        <w:t>, 2825-2830.</w:t>
      </w:r>
    </w:p>
    <w:p w:rsidRPr="003E28E9" w:rsidR="003E28E9" w:rsidP="00050640" w:rsidRDefault="003E28E9" w14:paraId="660CE422" w14:textId="6EA2A703">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Python Software Foundation. (2021). </w:t>
      </w:r>
      <w:r>
        <w:rPr>
          <w:rFonts w:ascii="Times New Roman" w:hAnsi="Times New Roman" w:eastAsia="Times New Roman" w:cs="Times New Roman"/>
          <w:i/>
          <w:iCs/>
        </w:rPr>
        <w:t>Python Language Reference, version 3.7</w:t>
      </w:r>
      <w:r>
        <w:rPr>
          <w:rFonts w:ascii="Times New Roman" w:hAnsi="Times New Roman" w:eastAsia="Times New Roman" w:cs="Times New Roman"/>
        </w:rPr>
        <w:t xml:space="preserve">. Available at </w:t>
      </w:r>
      <w:hyperlink w:history="1" r:id="rId18">
        <w:r w:rsidRPr="00CC6AF5">
          <w:rPr>
            <w:rStyle w:val="Hyperlink"/>
            <w:rFonts w:ascii="Times New Roman" w:hAnsi="Times New Roman" w:eastAsia="Times New Roman" w:cs="Times New Roman"/>
          </w:rPr>
          <w:t>http://www.python.org</w:t>
        </w:r>
      </w:hyperlink>
      <w:r>
        <w:rPr>
          <w:rFonts w:ascii="Times New Roman" w:hAnsi="Times New Roman" w:eastAsia="Times New Roman" w:cs="Times New Roman"/>
        </w:rPr>
        <w:t xml:space="preserve">. </w:t>
      </w:r>
    </w:p>
    <w:p w:rsidR="00A040DE" w:rsidP="00A040DE" w:rsidRDefault="00A040DE" w14:paraId="05A2F6E9" w14:textId="330FF543">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R Core Team. (2019). </w:t>
      </w:r>
      <w:r>
        <w:rPr>
          <w:rFonts w:ascii="Times New Roman" w:hAnsi="Times New Roman" w:eastAsia="Times New Roman" w:cs="Times New Roman"/>
          <w:i/>
        </w:rPr>
        <w:t>R: A Language and Environment for Statistical Computing</w:t>
      </w:r>
      <w:r>
        <w:rPr>
          <w:rFonts w:ascii="Times New Roman" w:hAnsi="Times New Roman" w:eastAsia="Times New Roman" w:cs="Times New Roman"/>
        </w:rPr>
        <w:t xml:space="preserve">. Vienna, Austria: R Foundation for Statistical Computing. URL </w:t>
      </w:r>
      <w:hyperlink w:history="1" r:id="rId19">
        <w:r w:rsidRPr="00CC6AF5" w:rsidR="00AC1457">
          <w:rPr>
            <w:rStyle w:val="Hyperlink"/>
            <w:rFonts w:ascii="Times New Roman" w:hAnsi="Times New Roman" w:eastAsia="Times New Roman" w:cs="Times New Roman"/>
          </w:rPr>
          <w:t>https://www.R-project.org/</w:t>
        </w:r>
      </w:hyperlink>
      <w:r>
        <w:rPr>
          <w:rFonts w:ascii="Times New Roman" w:hAnsi="Times New Roman" w:eastAsia="Times New Roman" w:cs="Times New Roman"/>
        </w:rPr>
        <w:t>.</w:t>
      </w:r>
    </w:p>
    <w:p w:rsidR="0006356E" w:rsidP="0006356E" w:rsidRDefault="0006356E" w14:paraId="014BF6E8" w14:textId="77777777">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Robinson, D. (2017). The impressive growth of R. Retrieved August 29, 2018, from </w:t>
      </w:r>
    </w:p>
    <w:p w:rsidR="0006356E" w:rsidP="0006356E" w:rsidRDefault="00EA6980" w14:paraId="0640DC31" w14:textId="101B6706">
      <w:pPr>
        <w:spacing w:after="0" w:line="480" w:lineRule="auto"/>
        <w:ind w:firstLine="720"/>
        <w:rPr>
          <w:rFonts w:ascii="Times New Roman" w:hAnsi="Times New Roman" w:eastAsia="Times New Roman" w:cs="Times New Roman"/>
        </w:rPr>
      </w:pPr>
      <w:hyperlink w:history="1" r:id="rId20">
        <w:r w:rsidRPr="009658C3" w:rsidR="00652B58">
          <w:rPr>
            <w:rStyle w:val="Hyperlink"/>
            <w:rFonts w:ascii="Times New Roman" w:hAnsi="Times New Roman" w:eastAsia="Times New Roman" w:cs="Times New Roman"/>
          </w:rPr>
          <w:t>https://stackoverflow.blog/2017/10/10/impressive-growth-r/</w:t>
        </w:r>
      </w:hyperlink>
    </w:p>
    <w:p w:rsidR="00222B54" w:rsidP="00652B58" w:rsidRDefault="00222B54" w14:paraId="6EB6C6BF" w14:textId="77777777">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Tch, A. (2017). The mostly complete chart of Neural Networks, explained. Retrieved September 13, </w:t>
      </w:r>
    </w:p>
    <w:p w:rsidR="00222B54" w:rsidP="00222B54" w:rsidRDefault="00222B54" w14:paraId="6D621323" w14:textId="0194793F">
      <w:pPr>
        <w:spacing w:after="0" w:line="480" w:lineRule="auto"/>
        <w:ind w:left="720"/>
        <w:rPr>
          <w:rFonts w:ascii="Times New Roman" w:hAnsi="Times New Roman" w:eastAsia="Times New Roman" w:cs="Times New Roman"/>
        </w:rPr>
      </w:pPr>
      <w:r>
        <w:rPr>
          <w:rFonts w:ascii="Times New Roman" w:hAnsi="Times New Roman" w:eastAsia="Times New Roman" w:cs="Times New Roman"/>
        </w:rPr>
        <w:t xml:space="preserve">2021, from </w:t>
      </w:r>
      <w:hyperlink w:history="1" r:id="rId21">
        <w:r w:rsidRPr="00B4410C">
          <w:rPr>
            <w:rStyle w:val="Hyperlink"/>
            <w:rFonts w:ascii="Times New Roman" w:hAnsi="Times New Roman" w:eastAsia="Times New Roman" w:cs="Times New Roman"/>
          </w:rPr>
          <w:t>https://towardsdatascience.com/the-mostly-complete-chart-of-neural-networks-explained-3fb6f2367464</w:t>
        </w:r>
      </w:hyperlink>
      <w:r>
        <w:rPr>
          <w:rFonts w:ascii="Times New Roman" w:hAnsi="Times New Roman" w:eastAsia="Times New Roman" w:cs="Times New Roman"/>
        </w:rPr>
        <w:t xml:space="preserve"> </w:t>
      </w:r>
    </w:p>
    <w:p w:rsidR="001B1193" w:rsidP="00652B58" w:rsidRDefault="001B1193" w14:paraId="2EDF592E" w14:textId="3FCE6E16">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Ushey, K. (2021). </w:t>
      </w:r>
      <w:r w:rsidR="00F542F8">
        <w:rPr>
          <w:rFonts w:ascii="Times New Roman" w:hAnsi="Times New Roman" w:eastAsia="Times New Roman" w:cs="Times New Roman"/>
        </w:rPr>
        <w:t>r</w:t>
      </w:r>
      <w:r>
        <w:rPr>
          <w:rFonts w:ascii="Times New Roman" w:hAnsi="Times New Roman" w:eastAsia="Times New Roman" w:cs="Times New Roman"/>
        </w:rPr>
        <w:t>env: Project Environments</w:t>
      </w:r>
      <w:r w:rsidR="00F542F8">
        <w:rPr>
          <w:rFonts w:ascii="Times New Roman" w:hAnsi="Times New Roman" w:eastAsia="Times New Roman" w:cs="Times New Roman"/>
        </w:rPr>
        <w:t>. R package version 0.14.0.</w:t>
      </w:r>
    </w:p>
    <w:p w:rsidRPr="0006356E" w:rsidR="00652B58" w:rsidP="00652B58" w:rsidRDefault="00652B58" w14:paraId="05FE6885" w14:textId="51766301">
      <w:pPr>
        <w:spacing w:after="0" w:line="480" w:lineRule="auto"/>
      </w:pPr>
      <w:r>
        <w:rPr>
          <w:rFonts w:ascii="Times New Roman" w:hAnsi="Times New Roman" w:eastAsia="Times New Roman" w:cs="Times New Roman"/>
        </w:rPr>
        <w:t xml:space="preserve">Ushey, K., Allaire, J., &amp; Tang, Y. (2021). </w:t>
      </w:r>
      <w:r w:rsidR="00F542F8">
        <w:rPr>
          <w:rFonts w:ascii="Times New Roman" w:hAnsi="Times New Roman" w:eastAsia="Times New Roman" w:cs="Times New Roman"/>
        </w:rPr>
        <w:t>r</w:t>
      </w:r>
      <w:r>
        <w:rPr>
          <w:rFonts w:ascii="Times New Roman" w:hAnsi="Times New Roman" w:eastAsia="Times New Roman" w:cs="Times New Roman"/>
        </w:rPr>
        <w:t xml:space="preserve">eticulate: Interface to </w:t>
      </w:r>
      <w:r w:rsidR="0094788D">
        <w:rPr>
          <w:rFonts w:ascii="Times New Roman" w:hAnsi="Times New Roman" w:eastAsia="Times New Roman" w:cs="Times New Roman"/>
        </w:rPr>
        <w:t>“Python”. R package version 1.20.</w:t>
      </w:r>
    </w:p>
    <w:p w:rsidR="00397C54" w:rsidP="00397C54" w:rsidRDefault="00397C54" w14:paraId="74294235" w14:textId="6149F832">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Wickham, H. (2016). </w:t>
      </w:r>
      <w:r w:rsidRPr="00572323">
        <w:rPr>
          <w:rFonts w:ascii="Times New Roman" w:hAnsi="Times New Roman" w:eastAsia="Times New Roman" w:cs="Times New Roman"/>
          <w:i/>
        </w:rPr>
        <w:t>ggplot2: Elegant Graphics for Data Analysis</w:t>
      </w:r>
      <w:r>
        <w:rPr>
          <w:rFonts w:ascii="Times New Roman" w:hAnsi="Times New Roman" w:eastAsia="Times New Roman" w:cs="Times New Roman"/>
        </w:rPr>
        <w:t>. New York, NY: Springer.</w:t>
      </w:r>
    </w:p>
    <w:p w:rsidR="0017623F" w:rsidP="0017623F" w:rsidRDefault="0017623F" w14:paraId="21A6206A" w14:textId="77777777">
      <w:pPr>
        <w:spacing w:after="0" w:line="480" w:lineRule="auto"/>
        <w:ind w:left="720" w:hanging="720"/>
        <w:rPr>
          <w:rFonts w:ascii="Times New Roman" w:hAnsi="Times New Roman" w:eastAsia="Times New Roman" w:cs="Times New Roman"/>
        </w:rPr>
      </w:pPr>
      <w:r>
        <w:rPr>
          <w:rFonts w:ascii="Times New Roman" w:hAnsi="Times New Roman" w:eastAsia="Times New Roman" w:cs="Times New Roman"/>
        </w:rPr>
        <w:t>Wickham, H. (2021). Masterhing Shiny. Sebastopol, CA: O’Reilly Media, Inc.</w:t>
      </w:r>
    </w:p>
    <w:p w:rsidR="00AC1457" w:rsidP="00AC1457" w:rsidRDefault="00AC1457" w14:paraId="0B252564" w14:textId="2E1550ED">
      <w:pPr>
        <w:spacing w:after="0" w:line="480" w:lineRule="auto"/>
        <w:rPr>
          <w:rFonts w:ascii="Times New Roman" w:hAnsi="Times New Roman" w:eastAsia="Times New Roman" w:cs="Times New Roman"/>
        </w:rPr>
      </w:pPr>
      <w:r>
        <w:rPr>
          <w:rFonts w:ascii="Times New Roman" w:hAnsi="Times New Roman" w:eastAsia="Times New Roman" w:cs="Times New Roman"/>
        </w:rPr>
        <w:t xml:space="preserve">Wickham, H., François, R., Henry, L., &amp; Müller, K. (2021). dplyr: A grammar of data manipulation. R </w:t>
      </w:r>
    </w:p>
    <w:p w:rsidR="00AC1457" w:rsidP="00AC1457" w:rsidRDefault="00AC1457" w14:paraId="2B1830C4" w14:textId="79750EE8">
      <w:pPr>
        <w:spacing w:after="0" w:line="480" w:lineRule="auto"/>
        <w:ind w:firstLine="720"/>
        <w:rPr>
          <w:rFonts w:ascii="Times New Roman" w:hAnsi="Times New Roman" w:eastAsia="Times New Roman" w:cs="Times New Roman"/>
        </w:rPr>
      </w:pPr>
      <w:r>
        <w:rPr>
          <w:rFonts w:ascii="Times New Roman" w:hAnsi="Times New Roman" w:eastAsia="Times New Roman" w:cs="Times New Roman"/>
        </w:rPr>
        <w:t>package version 1.0.6.</w:t>
      </w:r>
    </w:p>
    <w:p w:rsidR="00AC1457" w:rsidP="00A040DE" w:rsidRDefault="00AC1457" w14:paraId="1F43BB35" w14:textId="77777777">
      <w:pPr>
        <w:spacing w:after="0" w:line="480" w:lineRule="auto"/>
        <w:ind w:left="720" w:hanging="720"/>
      </w:pPr>
    </w:p>
    <w:p w:rsidRPr="0074524A" w:rsidR="001B7057" w:rsidRDefault="001B7057" w14:paraId="15860F93" w14:textId="2718DA7C">
      <w:pPr>
        <w:spacing w:after="0" w:line="480" w:lineRule="auto"/>
        <w:rPr>
          <w:rFonts w:ascii="Times New Roman" w:hAnsi="Times New Roman" w:eastAsia="Times New Roman" w:cs="Times New Roman"/>
        </w:rPr>
      </w:pPr>
    </w:p>
    <w:p w:rsidR="002E4FB9" w:rsidRDefault="002E4FB9" w14:paraId="53102530" w14:textId="77777777">
      <w:pPr>
        <w:rPr>
          <w:rFonts w:ascii="Times New Roman" w:hAnsi="Times New Roman" w:eastAsia="Times New Roman" w:cs="Times New Roman"/>
          <w:b/>
        </w:rPr>
      </w:pPr>
      <w:r>
        <w:rPr>
          <w:rFonts w:ascii="Times New Roman" w:hAnsi="Times New Roman" w:eastAsia="Times New Roman" w:cs="Times New Roman"/>
          <w:b/>
        </w:rPr>
        <w:br w:type="page"/>
      </w:r>
    </w:p>
    <w:p w:rsidR="001B7057" w:rsidRDefault="005F6C17" w14:paraId="2D6F716A" w14:textId="77777777">
      <w:pPr>
        <w:spacing w:after="120" w:line="480" w:lineRule="auto"/>
        <w:jc w:val="center"/>
      </w:pPr>
      <w:r>
        <w:rPr>
          <w:rFonts w:ascii="Times New Roman" w:hAnsi="Times New Roman" w:eastAsia="Times New Roman" w:cs="Times New Roman"/>
          <w:b/>
        </w:rPr>
        <w:t>Appendix</w:t>
      </w:r>
    </w:p>
    <w:p w:rsidR="001B7057" w:rsidRDefault="005F6C17" w14:paraId="77349179" w14:textId="77777777">
      <w:pPr>
        <w:spacing w:after="120" w:line="480" w:lineRule="auto"/>
        <w:jc w:val="center"/>
      </w:pPr>
      <w:r>
        <w:rPr>
          <w:rFonts w:ascii="Times New Roman" w:hAnsi="Times New Roman" w:eastAsia="Times New Roman" w:cs="Times New Roman"/>
        </w:rPr>
        <w:t xml:space="preserve">CV </w:t>
      </w:r>
      <w:r w:rsidR="00F7067C">
        <w:rPr>
          <w:rFonts w:ascii="Times New Roman" w:hAnsi="Times New Roman" w:eastAsia="Times New Roman" w:cs="Times New Roman"/>
        </w:rPr>
        <w:t>Steven Nydick</w:t>
      </w:r>
    </w:p>
    <w:p w:rsidR="001B7057" w:rsidRDefault="005F6C17" w14:paraId="36BDB396" w14:textId="77777777">
      <w:pPr>
        <w:spacing w:after="120" w:line="480" w:lineRule="auto"/>
        <w:jc w:val="center"/>
      </w:pPr>
      <w:r w:rsidRPr="09CA877C" w:rsidR="005F6C17">
        <w:rPr>
          <w:rFonts w:ascii="Times New Roman" w:hAnsi="Times New Roman" w:eastAsia="Times New Roman" w:cs="Times New Roman"/>
        </w:rPr>
        <w:t xml:space="preserve">CV </w:t>
      </w:r>
      <w:r w:rsidRPr="09CA877C" w:rsidR="00F7067C">
        <w:rPr>
          <w:rFonts w:ascii="Times New Roman" w:hAnsi="Times New Roman" w:eastAsia="Times New Roman" w:cs="Times New Roman"/>
        </w:rPr>
        <w:t>Benjamin Wiseman</w:t>
      </w:r>
    </w:p>
    <w:p w:rsidR="2CDA9F3D" w:rsidP="09CA877C" w:rsidRDefault="2CDA9F3D" w14:paraId="47454D41" w14:textId="38A0E775">
      <w:pPr>
        <w:pStyle w:val="Normal"/>
        <w:spacing w:after="120" w:line="480" w:lineRule="auto"/>
        <w:jc w:val="center"/>
        <w:rPr>
          <w:rFonts w:ascii="Times New Roman" w:hAnsi="Times New Roman" w:eastAsia="Times New Roman" w:cs="Times New Roman"/>
        </w:rPr>
      </w:pPr>
      <w:r w:rsidRPr="09CA877C" w:rsidR="2CDA9F3D">
        <w:rPr>
          <w:rFonts w:ascii="Times New Roman" w:hAnsi="Times New Roman" w:eastAsia="Times New Roman" w:cs="Times New Roman"/>
        </w:rPr>
        <w:t>CV Tristan Wisner</w:t>
      </w:r>
    </w:p>
    <w:p w:rsidR="00500C4A" w:rsidRDefault="00500C4A" w14:paraId="75D75A57" w14:textId="77777777">
      <w:r>
        <w:br w:type="page"/>
      </w:r>
    </w:p>
    <w:p w:rsidR="001B7057" w:rsidP="003340FA" w:rsidRDefault="003340FA" w14:paraId="57C268D2" w14:textId="38F837CD">
      <w:pPr>
        <w:spacing w:after="0" w:line="240" w:lineRule="auto"/>
        <w:jc w:val="center"/>
      </w:pPr>
      <w:r>
        <w:t>Steven Nydick</w:t>
      </w:r>
    </w:p>
    <w:p w:rsidR="003340FA" w:rsidP="003340FA" w:rsidRDefault="003340FA" w14:paraId="258186A5" w14:textId="7893B737">
      <w:pPr>
        <w:spacing w:after="0" w:line="240" w:lineRule="auto"/>
        <w:jc w:val="center"/>
      </w:pPr>
      <w:r>
        <w:t>Email: Steven.Nydick@KornFerry.com</w:t>
      </w:r>
    </w:p>
    <w:p w:rsidRPr="00282722" w:rsidR="003340FA" w:rsidP="003340FA" w:rsidRDefault="003340FA" w14:paraId="04B41E98" w14:textId="3D6069CB">
      <w:pPr>
        <w:rPr>
          <w:b/>
        </w:rPr>
      </w:pPr>
      <w:r w:rsidRPr="00282722">
        <w:rPr>
          <w:b/>
        </w:rPr>
        <w:t>Education:</w:t>
      </w:r>
    </w:p>
    <w:p w:rsidR="003340FA" w:rsidP="003340FA" w:rsidRDefault="003340FA" w14:paraId="5F6B95D8" w14:textId="7D18AA4C">
      <w:pPr>
        <w:spacing w:after="0"/>
      </w:pPr>
      <w:r>
        <w:t>PhD, University of Minnesota, Psychometrics/Quantitative Psychology, 2013.</w:t>
      </w:r>
    </w:p>
    <w:p w:rsidR="003340FA" w:rsidP="003340FA" w:rsidRDefault="003340FA" w14:paraId="72BEFEC3" w14:textId="1209F459">
      <w:pPr>
        <w:spacing w:after="0"/>
      </w:pPr>
      <w:r>
        <w:t>Advisor: Niels Waller</w:t>
      </w:r>
    </w:p>
    <w:p w:rsidR="003340FA" w:rsidP="003340FA" w:rsidRDefault="003340FA" w14:paraId="22EFC869" w14:textId="63E821F5">
      <w:pPr>
        <w:spacing w:after="0"/>
      </w:pPr>
    </w:p>
    <w:p w:rsidR="003340FA" w:rsidP="003340FA" w:rsidRDefault="003340FA" w14:paraId="5B6BAE96" w14:textId="172AE80A">
      <w:pPr>
        <w:spacing w:after="0"/>
      </w:pPr>
      <w:r>
        <w:t>MA, University of Minnesota, Psychometrics/Quantitative Psychology, 2012.</w:t>
      </w:r>
    </w:p>
    <w:p w:rsidR="003340FA" w:rsidP="003340FA" w:rsidRDefault="003340FA" w14:paraId="62AE60F2" w14:textId="1B6D2113">
      <w:pPr>
        <w:spacing w:after="0"/>
      </w:pPr>
      <w:r>
        <w:t>Advisor: Niels Waller</w:t>
      </w:r>
    </w:p>
    <w:p w:rsidR="003340FA" w:rsidP="003340FA" w:rsidRDefault="003340FA" w14:paraId="449A906C" w14:textId="78A353C0">
      <w:pPr>
        <w:spacing w:after="0"/>
      </w:pPr>
    </w:p>
    <w:p w:rsidR="003340FA" w:rsidP="003340FA" w:rsidRDefault="003340FA" w14:paraId="2CD0E8C2" w14:textId="0D563654">
      <w:pPr>
        <w:spacing w:after="0"/>
      </w:pPr>
      <w:r>
        <w:t>MS, University of Minnesota, Statistics, 2011.</w:t>
      </w:r>
    </w:p>
    <w:p w:rsidR="003340FA" w:rsidP="003340FA" w:rsidRDefault="003340FA" w14:paraId="3F6EE392" w14:textId="2EC6620A">
      <w:pPr>
        <w:spacing w:after="0"/>
      </w:pPr>
      <w:r>
        <w:t>Advisor: Sanford Weisberg</w:t>
      </w:r>
    </w:p>
    <w:p w:rsidR="003340FA" w:rsidP="003340FA" w:rsidRDefault="003340FA" w14:paraId="0BABED2E" w14:textId="5DB6C57E">
      <w:pPr>
        <w:spacing w:after="0"/>
      </w:pPr>
    </w:p>
    <w:p w:rsidR="003340FA" w:rsidP="003340FA" w:rsidRDefault="00282722" w14:paraId="47C34D10" w14:textId="469830B9">
      <w:pPr>
        <w:spacing w:after="0"/>
      </w:pPr>
      <w:r>
        <w:t>BS, Syracuse University, Mathematics and Psychology, 2006.</w:t>
      </w:r>
    </w:p>
    <w:p w:rsidR="00282722" w:rsidP="003340FA" w:rsidRDefault="00282722" w14:paraId="5792048B" w14:textId="17C53273">
      <w:pPr>
        <w:spacing w:after="0"/>
      </w:pPr>
    </w:p>
    <w:p w:rsidRPr="00282722" w:rsidR="00282722" w:rsidP="00282722" w:rsidRDefault="00282722" w14:paraId="7CC6A127" w14:textId="1DAAFDEA">
      <w:pPr>
        <w:rPr>
          <w:b/>
        </w:rPr>
      </w:pPr>
      <w:r w:rsidRPr="00282722">
        <w:rPr>
          <w:b/>
        </w:rPr>
        <w:t xml:space="preserve">Professional Experience: </w:t>
      </w:r>
    </w:p>
    <w:p w:rsidR="006A5BF6" w:rsidP="003340FA" w:rsidRDefault="00EE7533" w14:paraId="397477EC" w14:textId="082CB3E7">
      <w:pPr>
        <w:spacing w:after="0"/>
      </w:pPr>
      <w:r>
        <w:t>Senior Manager, Measurement, Data, and Automation, 2021 - Present</w:t>
      </w:r>
    </w:p>
    <w:p w:rsidR="00282722" w:rsidP="003340FA" w:rsidRDefault="00282722" w14:paraId="032D131D" w14:textId="291C3044">
      <w:pPr>
        <w:spacing w:after="0"/>
      </w:pPr>
      <w:r>
        <w:t xml:space="preserve">Data Scientist Developer, Korn Ferry, 2018 – </w:t>
      </w:r>
      <w:r w:rsidR="006A5BF6">
        <w:t>2021</w:t>
      </w:r>
      <w:r>
        <w:t>.</w:t>
      </w:r>
    </w:p>
    <w:p w:rsidR="00282722" w:rsidP="003340FA" w:rsidRDefault="00282722" w14:paraId="1367AC88" w14:textId="61300E16">
      <w:pPr>
        <w:spacing w:after="0"/>
      </w:pPr>
      <w:r>
        <w:t>Senior Psychometrician, Pearson VUE, 2016 – 2018.</w:t>
      </w:r>
    </w:p>
    <w:p w:rsidR="00282722" w:rsidP="003340FA" w:rsidRDefault="00282722" w14:paraId="0B993A7C" w14:textId="3F16B26E">
      <w:pPr>
        <w:spacing w:after="0"/>
      </w:pPr>
      <w:r>
        <w:t>Psychometrician, Pearson VUE, 2013 – 2016.</w:t>
      </w:r>
    </w:p>
    <w:p w:rsidR="00282722" w:rsidP="003340FA" w:rsidRDefault="00282722" w14:paraId="64C7F54F" w14:textId="6B7E9A2A">
      <w:pPr>
        <w:spacing w:after="0"/>
      </w:pPr>
      <w:r>
        <w:t>Research Assistant, University of Minnesota, 2013 –</w:t>
      </w:r>
      <w:r w:rsidR="006A5BF6">
        <w:t>2019</w:t>
      </w:r>
      <w:r>
        <w:t>.</w:t>
      </w:r>
    </w:p>
    <w:p w:rsidR="00282722" w:rsidP="003340FA" w:rsidRDefault="00282722" w14:paraId="01AAD6BD" w14:textId="61B82C20">
      <w:pPr>
        <w:spacing w:after="0"/>
      </w:pPr>
      <w:r>
        <w:t>Intern in Psychometrics, ARRT, 2012 – 2013.</w:t>
      </w:r>
    </w:p>
    <w:p w:rsidR="00282722" w:rsidP="003340FA" w:rsidRDefault="00282722" w14:paraId="7181A0F9" w14:textId="471495D6">
      <w:pPr>
        <w:spacing w:after="0"/>
      </w:pPr>
      <w:r>
        <w:t>Intern in Psychometrics, ACT, 2011.</w:t>
      </w:r>
    </w:p>
    <w:p w:rsidR="00282722" w:rsidP="003340FA" w:rsidRDefault="00282722" w14:paraId="7BC51EEF" w14:textId="3C5CF89E">
      <w:pPr>
        <w:spacing w:after="0"/>
      </w:pPr>
      <w:r>
        <w:t>Graduate Instructor/Section Leader, University of Minnesota, 2007 – 2013.</w:t>
      </w:r>
    </w:p>
    <w:p w:rsidR="00282722" w:rsidP="003340FA" w:rsidRDefault="00282722" w14:paraId="55BA94F9" w14:textId="71F1EA8C">
      <w:pPr>
        <w:spacing w:after="0"/>
      </w:pPr>
    </w:p>
    <w:p w:rsidRPr="00282722" w:rsidR="00282722" w:rsidP="003340FA" w:rsidRDefault="00282722" w14:paraId="68BFF1BF" w14:textId="5812E003">
      <w:pPr>
        <w:spacing w:after="0"/>
        <w:rPr>
          <w:b/>
        </w:rPr>
      </w:pPr>
      <w:r w:rsidRPr="00282722">
        <w:rPr>
          <w:b/>
        </w:rPr>
        <w:t>Awards:</w:t>
      </w:r>
    </w:p>
    <w:p w:rsidR="00282722" w:rsidP="003340FA" w:rsidRDefault="00282722" w14:paraId="6728C9B4" w14:textId="22CEDD7A">
      <w:pPr>
        <w:spacing w:after="0"/>
      </w:pPr>
    </w:p>
    <w:p w:rsidR="00282722" w:rsidP="003340FA" w:rsidRDefault="00282722" w14:paraId="7513580D" w14:textId="7AB23F83">
      <w:pPr>
        <w:spacing w:after="0"/>
      </w:pPr>
      <w:r>
        <w:t>Doctoral Dissertation Fellowship, 2013</w:t>
      </w:r>
    </w:p>
    <w:p w:rsidR="00282722" w:rsidP="003340FA" w:rsidRDefault="00282722" w14:paraId="233B6D7E" w14:textId="2D3C93AD">
      <w:pPr>
        <w:spacing w:after="0"/>
      </w:pPr>
      <w:r>
        <w:t>Graduate Research Partnership Program, 2010</w:t>
      </w:r>
    </w:p>
    <w:p w:rsidR="00282722" w:rsidP="003340FA" w:rsidRDefault="00282722" w14:paraId="07FA121E" w14:textId="710364F5">
      <w:pPr>
        <w:spacing w:after="0"/>
      </w:pPr>
      <w:r>
        <w:t>Archimedes Prize in Mathematics, 2006</w:t>
      </w:r>
    </w:p>
    <w:p w:rsidR="00282722" w:rsidP="003340FA" w:rsidRDefault="00282722" w14:paraId="2A44FAA6" w14:textId="33507EA8">
      <w:pPr>
        <w:spacing w:after="0"/>
      </w:pPr>
    </w:p>
    <w:p w:rsidR="00282722" w:rsidP="003340FA" w:rsidRDefault="00686156" w14:paraId="3217D065" w14:textId="5DDC4BFB">
      <w:pPr>
        <w:spacing w:after="0"/>
      </w:pPr>
      <w:r>
        <w:rPr>
          <w:b/>
        </w:rPr>
        <w:t>Manuscripts Published and In Press</w:t>
      </w:r>
      <w:r w:rsidR="00282722">
        <w:rPr>
          <w:b/>
        </w:rPr>
        <w:t>:</w:t>
      </w:r>
    </w:p>
    <w:p w:rsidR="00282722" w:rsidP="003340FA" w:rsidRDefault="00282722" w14:paraId="2D2BE6E0" w14:textId="0844EF8D">
      <w:pPr>
        <w:spacing w:after="0"/>
      </w:pPr>
    </w:p>
    <w:p w:rsidR="00626CF7" w:rsidP="003340FA" w:rsidRDefault="00626CF7" w14:paraId="703E34D1" w14:textId="77777777">
      <w:pPr>
        <w:spacing w:after="0"/>
        <w:rPr>
          <w:i/>
          <w:iCs/>
        </w:rPr>
      </w:pPr>
      <w:r>
        <w:t xml:space="preserve">Wang, C. &amp; Nydick, S. W. (2020). On longitudinal item response theory models: A didactic. </w:t>
      </w:r>
      <w:r>
        <w:rPr>
          <w:i/>
          <w:iCs/>
        </w:rPr>
        <w:t xml:space="preserve">Journal of </w:t>
      </w:r>
    </w:p>
    <w:p w:rsidR="00626CF7" w:rsidP="00626CF7" w:rsidRDefault="00626CF7" w14:paraId="31DD6547" w14:textId="2722770F">
      <w:pPr>
        <w:spacing w:after="0"/>
        <w:ind w:firstLine="720"/>
      </w:pPr>
      <w:r>
        <w:rPr>
          <w:i/>
          <w:iCs/>
        </w:rPr>
        <w:t>Educational and Behavioral Statistics</w:t>
      </w:r>
      <w:r>
        <w:t xml:space="preserve">, </w:t>
      </w:r>
      <w:r>
        <w:rPr>
          <w:i/>
          <w:iCs/>
        </w:rPr>
        <w:t>45</w:t>
      </w:r>
      <w:r>
        <w:t>, 339-368.</w:t>
      </w:r>
    </w:p>
    <w:p w:rsidRPr="00626CF7" w:rsidR="00626CF7" w:rsidP="003340FA" w:rsidRDefault="00626CF7" w14:paraId="35CC75C6" w14:textId="77777777">
      <w:pPr>
        <w:spacing w:after="0"/>
      </w:pPr>
    </w:p>
    <w:p w:rsidR="00282722" w:rsidP="003340FA" w:rsidRDefault="00282722" w14:paraId="7E4F5F53" w14:textId="1C4C3015">
      <w:pPr>
        <w:spacing w:after="0"/>
      </w:pPr>
      <w:r>
        <w:t>Wang, C. &amp; Nydick, S. W. (2015). Comparing two algorithms for calibrating the restricted non-</w:t>
      </w:r>
    </w:p>
    <w:p w:rsidR="00282722" w:rsidP="00282722" w:rsidRDefault="00282722" w14:paraId="57A6B556" w14:textId="323D8CCD">
      <w:pPr>
        <w:spacing w:after="0"/>
        <w:ind w:firstLine="720"/>
      </w:pPr>
      <w:r>
        <w:t xml:space="preserve">compensatory multidimensional IRT model. </w:t>
      </w:r>
      <w:r>
        <w:rPr>
          <w:i/>
        </w:rPr>
        <w:t>Applied Psychological Measurement</w:t>
      </w:r>
      <w:r>
        <w:t xml:space="preserve">, </w:t>
      </w:r>
      <w:r>
        <w:rPr>
          <w:i/>
        </w:rPr>
        <w:t>39</w:t>
      </w:r>
      <w:r>
        <w:t>, 119-134.</w:t>
      </w:r>
    </w:p>
    <w:p w:rsidR="00282722" w:rsidP="003340FA" w:rsidRDefault="00282722" w14:paraId="4866FE7B" w14:textId="4608DE99">
      <w:pPr>
        <w:spacing w:after="0"/>
      </w:pPr>
    </w:p>
    <w:p w:rsidR="00282722" w:rsidP="003340FA" w:rsidRDefault="00282722" w14:paraId="4311132F" w14:textId="77777777">
      <w:pPr>
        <w:spacing w:after="0"/>
        <w:rPr>
          <w:i/>
        </w:rPr>
      </w:pPr>
      <w:r>
        <w:t xml:space="preserve">Nydick, S. W. (2014). The sequential probability ratio test and binary item response models. </w:t>
      </w:r>
      <w:r>
        <w:rPr>
          <w:i/>
        </w:rPr>
        <w:t xml:space="preserve">Journal of </w:t>
      </w:r>
    </w:p>
    <w:p w:rsidRPr="00626CF7" w:rsidR="00282722" w:rsidP="00626CF7" w:rsidRDefault="00282722" w14:paraId="333BFFF7" w14:textId="57AD1C45">
      <w:pPr>
        <w:spacing w:after="0"/>
        <w:ind w:firstLine="720"/>
      </w:pPr>
      <w:r>
        <w:rPr>
          <w:i/>
        </w:rPr>
        <w:t>Educational and Behavioral Statistics</w:t>
      </w:r>
      <w:r>
        <w:t xml:space="preserve">, </w:t>
      </w:r>
      <w:r>
        <w:rPr>
          <w:i/>
        </w:rPr>
        <w:t>39</w:t>
      </w:r>
      <w:r>
        <w:t>, 203-230.</w:t>
      </w:r>
    </w:p>
    <w:p w:rsidR="00282722" w:rsidP="003340FA" w:rsidRDefault="00282722" w14:paraId="27416BAC" w14:textId="77777777">
      <w:pPr>
        <w:spacing w:after="0"/>
        <w:rPr>
          <w:b/>
        </w:rPr>
      </w:pPr>
    </w:p>
    <w:p w:rsidRPr="00282722" w:rsidR="00282722" w:rsidP="003340FA" w:rsidRDefault="00282722" w14:paraId="54A82D94" w14:textId="1FD7721C">
      <w:pPr>
        <w:spacing w:after="0"/>
        <w:rPr>
          <w:b/>
        </w:rPr>
      </w:pPr>
      <w:r w:rsidRPr="00282722">
        <w:rPr>
          <w:b/>
        </w:rPr>
        <w:t>Software:</w:t>
      </w:r>
    </w:p>
    <w:p w:rsidR="00282722" w:rsidP="003340FA" w:rsidRDefault="00282722" w14:paraId="613764BF" w14:textId="2520CE0D">
      <w:pPr>
        <w:spacing w:after="0"/>
      </w:pPr>
    </w:p>
    <w:p w:rsidR="00F635FE" w:rsidP="00F635FE" w:rsidRDefault="00F635FE" w14:paraId="4FF17C74" w14:textId="77777777">
      <w:pPr>
        <w:widowControl w:val="0"/>
        <w:autoSpaceDE w:val="0"/>
        <w:autoSpaceDN w:val="0"/>
        <w:adjustRightInd w:val="0"/>
        <w:spacing w:line="240" w:lineRule="auto"/>
      </w:pPr>
      <w:r>
        <w:t xml:space="preserve">Wiseman, B., Nydick, S. W., &amp; Jones, J. A. (2018). roperators: Additional operators to </w:t>
      </w:r>
    </w:p>
    <w:p w:rsidR="00F635FE" w:rsidP="00F635FE" w:rsidRDefault="00F635FE" w14:paraId="7E404042" w14:textId="77777777">
      <w:pPr>
        <w:widowControl w:val="0"/>
        <w:autoSpaceDE w:val="0"/>
        <w:autoSpaceDN w:val="0"/>
        <w:adjustRightInd w:val="0"/>
        <w:spacing w:line="240" w:lineRule="auto"/>
        <w:ind w:firstLine="720"/>
      </w:pPr>
      <w:r>
        <w:t xml:space="preserve">help you write cleaner R code. R package version 1.0.1. </w:t>
      </w:r>
    </w:p>
    <w:p w:rsidR="00F635FE" w:rsidP="00F635FE" w:rsidRDefault="00EA6980" w14:paraId="2529CEDB" w14:textId="5834E980">
      <w:pPr>
        <w:widowControl w:val="0"/>
        <w:autoSpaceDE w:val="0"/>
        <w:autoSpaceDN w:val="0"/>
        <w:adjustRightInd w:val="0"/>
        <w:spacing w:line="240" w:lineRule="auto"/>
        <w:ind w:firstLine="720"/>
      </w:pPr>
      <w:hyperlink w:history="1" r:id="rId22">
        <w:r w:rsidRPr="003D48F2" w:rsidR="00F635FE">
          <w:rPr>
            <w:rStyle w:val="Hyperlink"/>
          </w:rPr>
          <w:t>https://CRAN.R-project.org/package=roperators</w:t>
        </w:r>
      </w:hyperlink>
      <w:r w:rsidR="00F635FE">
        <w:t xml:space="preserve"> </w:t>
      </w:r>
    </w:p>
    <w:p w:rsidR="00282722" w:rsidP="003340FA" w:rsidRDefault="00282722" w14:paraId="1AA5E704" w14:textId="39CA68F8">
      <w:pPr>
        <w:spacing w:after="0"/>
      </w:pPr>
      <w:r>
        <w:t xml:space="preserve">Nydick, S. W. (2014). catIrt: An R package for simulating computerized adaptive tests. R package version </w:t>
      </w:r>
    </w:p>
    <w:p w:rsidR="00282722" w:rsidP="00282722" w:rsidRDefault="00282722" w14:paraId="768D9A51" w14:textId="647CD63C">
      <w:pPr>
        <w:spacing w:after="0"/>
        <w:ind w:firstLine="720"/>
      </w:pPr>
      <w:r>
        <w:t>0.5-0).</w:t>
      </w:r>
    </w:p>
    <w:p w:rsidR="00282722" w:rsidP="00282722" w:rsidRDefault="00282722" w14:paraId="5345F4B4" w14:textId="6339C1BD">
      <w:pPr>
        <w:spacing w:after="0"/>
      </w:pPr>
    </w:p>
    <w:p w:rsidR="00282722" w:rsidP="00282722" w:rsidRDefault="00282722" w14:paraId="748BB7F8" w14:textId="72178303">
      <w:pPr>
        <w:spacing w:after="0"/>
        <w:rPr>
          <w:b/>
        </w:rPr>
      </w:pPr>
      <w:r>
        <w:rPr>
          <w:b/>
        </w:rPr>
        <w:t>Presentations and Workshops</w:t>
      </w:r>
      <w:r w:rsidR="00686156">
        <w:rPr>
          <w:b/>
        </w:rPr>
        <w:t>:</w:t>
      </w:r>
    </w:p>
    <w:p w:rsidR="00C6262F" w:rsidP="00C6262F" w:rsidRDefault="00C6262F" w14:paraId="0B09F038" w14:textId="285F6594">
      <w:pPr>
        <w:spacing w:after="0"/>
        <w:rPr>
          <w:b/>
        </w:rPr>
      </w:pPr>
    </w:p>
    <w:p w:rsidR="000E720B" w:rsidP="000E720B" w:rsidRDefault="000E720B" w14:paraId="212BD45A" w14:textId="7817ABEA">
      <w:pPr>
        <w:spacing w:after="0"/>
      </w:pPr>
      <w:r>
        <w:t xml:space="preserve">Jones, J. A., Nydick, S. W., &amp; Wiseman, B. (2021, April). </w:t>
      </w:r>
      <w:r w:rsidR="006B7680">
        <w:t>Big Data Systems with R</w:t>
      </w:r>
      <w:r w:rsidRPr="00C6262F">
        <w:t>.</w:t>
      </w:r>
      <w:r>
        <w:t xml:space="preserve"> Master Tutorial at the </w:t>
      </w:r>
    </w:p>
    <w:p w:rsidR="000E720B" w:rsidP="000E720B" w:rsidRDefault="000E720B" w14:paraId="297E3A77" w14:textId="04E64B1A">
      <w:pPr>
        <w:spacing w:after="0"/>
        <w:ind w:left="720"/>
      </w:pPr>
      <w:r>
        <w:t xml:space="preserve">annual meeting of the Society of the Industrial and Organizational Psychology, </w:t>
      </w:r>
      <w:r w:rsidR="006B7680">
        <w:t>New Orleans, LA (Virtual Meeting)</w:t>
      </w:r>
      <w:r>
        <w:t>.</w:t>
      </w:r>
    </w:p>
    <w:p w:rsidR="000E720B" w:rsidP="000E720B" w:rsidRDefault="000E720B" w14:paraId="6A95C2CA" w14:textId="77777777">
      <w:pPr>
        <w:spacing w:after="0"/>
        <w:ind w:left="720"/>
      </w:pPr>
    </w:p>
    <w:p w:rsidR="00F9598C" w:rsidP="00F9598C" w:rsidRDefault="000E720B" w14:paraId="761FF8A1" w14:textId="77777777">
      <w:pPr>
        <w:spacing w:after="0"/>
      </w:pPr>
      <w:r>
        <w:t xml:space="preserve">Jones, J. A., Nydick, S. W., &amp; Wiseman, B. (2021, April). </w:t>
      </w:r>
      <w:r w:rsidR="00F9598C">
        <w:t>Text Analytics and NLP with R</w:t>
      </w:r>
      <w:r w:rsidRPr="00C6262F">
        <w:t xml:space="preserve">. </w:t>
      </w:r>
    </w:p>
    <w:p w:rsidRPr="00C6262F" w:rsidR="000E720B" w:rsidP="00F9598C" w:rsidRDefault="000E720B" w14:paraId="63B4F17D" w14:textId="79B59605">
      <w:pPr>
        <w:spacing w:after="0"/>
        <w:ind w:left="720"/>
      </w:pPr>
      <w:r>
        <w:t xml:space="preserve">Master Tutorial at the annual meeting of the Society of Industrial and Organizational Psychology, </w:t>
      </w:r>
      <w:r w:rsidR="00F9598C">
        <w:t>New Orleans, LA (Virtual Meeting)</w:t>
      </w:r>
      <w:r>
        <w:t>.</w:t>
      </w:r>
    </w:p>
    <w:p w:rsidR="000E720B" w:rsidP="00C6262F" w:rsidRDefault="000E720B" w14:paraId="34547D80" w14:textId="77777777">
      <w:pPr>
        <w:spacing w:after="0"/>
        <w:rPr>
          <w:b/>
        </w:rPr>
      </w:pPr>
    </w:p>
    <w:p w:rsidR="00C6262F" w:rsidP="00C6262F" w:rsidRDefault="00C6262F" w14:paraId="57C46A64" w14:textId="77777777">
      <w:pPr>
        <w:spacing w:after="0"/>
      </w:pPr>
      <w:r>
        <w:t xml:space="preserve">Jones, J. A., Nydick, S. W., &amp; Wiseman, B. (2019, April). </w:t>
      </w:r>
      <w:r w:rsidRPr="00C6262F">
        <w:t>Web scraping with R.</w:t>
      </w:r>
      <w:r>
        <w:t xml:space="preserve"> Master Tutorial at the </w:t>
      </w:r>
    </w:p>
    <w:p w:rsidR="00C6262F" w:rsidP="00C6262F" w:rsidRDefault="00C6262F" w14:paraId="25326EB9" w14:textId="6D66CCB2">
      <w:pPr>
        <w:spacing w:after="0"/>
        <w:ind w:left="720"/>
      </w:pPr>
      <w:r>
        <w:t>annual meeting of the Society of the Industrial and Organizational Psychology, National Harbor, MD.</w:t>
      </w:r>
    </w:p>
    <w:p w:rsidR="00C6262F" w:rsidP="00C6262F" w:rsidRDefault="00C6262F" w14:paraId="1BC7B9E2" w14:textId="77777777">
      <w:pPr>
        <w:spacing w:after="0"/>
        <w:ind w:left="720"/>
      </w:pPr>
    </w:p>
    <w:p w:rsidR="00C6262F" w:rsidP="00C6262F" w:rsidRDefault="00C6262F" w14:paraId="1ACE745E" w14:textId="77777777">
      <w:pPr>
        <w:spacing w:after="0"/>
      </w:pPr>
      <w:r>
        <w:t xml:space="preserve">Jones, J. A., Nydick, S. W., &amp; Wiseman, B. (2019, April). </w:t>
      </w:r>
      <w:r w:rsidRPr="00C6262F">
        <w:t xml:space="preserve">Effective data wrangling and visualization with R. </w:t>
      </w:r>
    </w:p>
    <w:p w:rsidRPr="00C6262F" w:rsidR="00C6262F" w:rsidP="00C6262F" w:rsidRDefault="00C6262F" w14:paraId="7D5306B9" w14:textId="77777777">
      <w:pPr>
        <w:spacing w:after="0"/>
        <w:ind w:left="720"/>
      </w:pPr>
      <w:r>
        <w:t>Master Tutorial at the annual meeting of the Society of Industrial and Organizational Psychology, National Harbor, MD.</w:t>
      </w:r>
    </w:p>
    <w:p w:rsidR="00282722" w:rsidP="00282722" w:rsidRDefault="00282722" w14:paraId="2C59DA04" w14:textId="0E0DA718">
      <w:pPr>
        <w:spacing w:after="0"/>
      </w:pPr>
    </w:p>
    <w:p w:rsidR="00282722" w:rsidP="00282722" w:rsidRDefault="00282722" w14:paraId="1CFFC811" w14:textId="77777777">
      <w:pPr>
        <w:spacing w:after="0"/>
      </w:pPr>
      <w:r>
        <w:t xml:space="preserve">Nydick, S. W. (2016, April). The expected likelihood in computerized classification testing. Paper </w:t>
      </w:r>
    </w:p>
    <w:p w:rsidR="00282722" w:rsidP="00282722" w:rsidRDefault="00282722" w14:paraId="3CCFFCD1" w14:textId="1BAB0540">
      <w:pPr>
        <w:spacing w:after="0"/>
        <w:ind w:left="720"/>
      </w:pPr>
      <w:r>
        <w:t>presented at the annual meeting of the National Council on Measurement in Education,</w:t>
      </w:r>
      <w:r>
        <w:tab/>
      </w:r>
      <w:r>
        <w:t xml:space="preserve"> Washington, DC.</w:t>
      </w:r>
    </w:p>
    <w:p w:rsidR="00282722" w:rsidP="00282722" w:rsidRDefault="00282722" w14:paraId="3A7569C6" w14:textId="4567B615">
      <w:pPr>
        <w:spacing w:after="0"/>
      </w:pPr>
    </w:p>
    <w:p w:rsidR="00282722" w:rsidP="00282722" w:rsidRDefault="00282722" w14:paraId="74FE951C" w14:textId="77777777">
      <w:pPr>
        <w:spacing w:after="0"/>
      </w:pPr>
      <w:r>
        <w:t xml:space="preserve">Nydick, S. W. (2014, April). Multidimensional mastery testing with CAT. Paper presented at the annual </w:t>
      </w:r>
    </w:p>
    <w:p w:rsidR="00282722" w:rsidP="00282722" w:rsidRDefault="00282722" w14:paraId="36C125B6" w14:textId="1A48C6C8">
      <w:pPr>
        <w:spacing w:after="0"/>
        <w:ind w:firstLine="720"/>
      </w:pPr>
      <w:r>
        <w:t>meeting of the National Council on Measurement in Education, Philadelphia, PA.</w:t>
      </w:r>
    </w:p>
    <w:p w:rsidR="00282722" w:rsidP="00282722" w:rsidRDefault="00282722" w14:paraId="1C8A0478" w14:textId="75DA40D0">
      <w:pPr>
        <w:spacing w:after="0"/>
      </w:pPr>
    </w:p>
    <w:p w:rsidR="00282722" w:rsidP="00282722" w:rsidRDefault="00282722" w14:paraId="53B678E5" w14:textId="77777777">
      <w:pPr>
        <w:spacing w:after="0"/>
      </w:pPr>
      <w:r>
        <w:t xml:space="preserve">Nydick, S. W., Wang, C., &amp; Xiong, X. (2014, April). Measuring multidimensional growth—a higher-order </w:t>
      </w:r>
    </w:p>
    <w:p w:rsidR="00282722" w:rsidP="00282722" w:rsidRDefault="00282722" w14:paraId="50F567DE" w14:textId="65AB44B0">
      <w:pPr>
        <w:spacing w:after="0"/>
        <w:ind w:left="720"/>
      </w:pPr>
      <w:r>
        <w:t>IRT perspective. Paper presented at the annual meeting of the American Educational Research Association, Philadelphia, PA.</w:t>
      </w:r>
    </w:p>
    <w:p w:rsidR="00282722" w:rsidP="00282722" w:rsidRDefault="00282722" w14:paraId="4BA1DEC6" w14:textId="4E55165E">
      <w:pPr>
        <w:spacing w:after="0"/>
      </w:pPr>
    </w:p>
    <w:p w:rsidR="00282722" w:rsidP="00282722" w:rsidRDefault="00282722" w14:paraId="21058E24" w14:textId="77777777">
      <w:pPr>
        <w:spacing w:after="0"/>
      </w:pPr>
      <w:r>
        <w:t xml:space="preserve">Nydick, S. W., Nozawa, Y., &amp; Zhu, R. (2012, April). Accuracy and efficiency in classifying examinees using </w:t>
      </w:r>
    </w:p>
    <w:p w:rsidR="00282722" w:rsidP="00282722" w:rsidRDefault="00282722" w14:paraId="3147F1A9" w14:textId="00F062A9">
      <w:pPr>
        <w:spacing w:after="0"/>
        <w:ind w:left="720"/>
      </w:pPr>
      <w:r>
        <w:t>computerized adaptive tests: An application to a large scale test. Paper presented at the Annual Meeting of the National Council on Measurement in Education, Vancouver, BC.</w:t>
      </w:r>
    </w:p>
    <w:p w:rsidR="00282722" w:rsidP="00282722" w:rsidRDefault="00282722" w14:paraId="1D20E67F" w14:textId="12375F32">
      <w:pPr>
        <w:spacing w:after="0"/>
      </w:pPr>
    </w:p>
    <w:p w:rsidR="00282722" w:rsidP="00282722" w:rsidRDefault="00282722" w14:paraId="40E99B55" w14:textId="77777777">
      <w:pPr>
        <w:spacing w:after="0"/>
      </w:pPr>
      <w:r>
        <w:t xml:space="preserve">Nydick, S. W., &amp; Weiss, D. J. (2010, June). Accepting the null: No change in change CAT. Paper presented </w:t>
      </w:r>
    </w:p>
    <w:p w:rsidR="00282722" w:rsidP="00282722" w:rsidRDefault="00282722" w14:paraId="714BB875" w14:textId="0BD9E317">
      <w:pPr>
        <w:spacing w:after="0"/>
        <w:ind w:firstLine="720"/>
      </w:pPr>
      <w:r>
        <w:t>at the IACAT conference on CAT, Arnhem, NL.</w:t>
      </w:r>
    </w:p>
    <w:p w:rsidR="00282722" w:rsidP="00282722" w:rsidRDefault="00282722" w14:paraId="69A0FFF7" w14:textId="60889AF1">
      <w:pPr>
        <w:spacing w:after="0"/>
      </w:pPr>
    </w:p>
    <w:p w:rsidR="00282722" w:rsidP="00282722" w:rsidRDefault="00282722" w14:paraId="75D51D81" w14:textId="77777777">
      <w:pPr>
        <w:spacing w:after="0"/>
      </w:pPr>
      <w:r>
        <w:t xml:space="preserve">Nydick, S. W., &amp; Weiss, D. J. (2009). A hybrid simulation procedure, evaluated for the development of </w:t>
      </w:r>
    </w:p>
    <w:p w:rsidR="00282722" w:rsidP="00282722" w:rsidRDefault="00282722" w14:paraId="73AD052F" w14:textId="6E768DBF">
      <w:pPr>
        <w:spacing w:after="0"/>
        <w:ind w:left="720"/>
        <w:rPr>
          <w:i/>
        </w:rPr>
      </w:pPr>
      <w:r>
        <w:t xml:space="preserve">CATs. In D. J. Weiss (Ed.) </w:t>
      </w:r>
      <w:r>
        <w:rPr>
          <w:i/>
        </w:rPr>
        <w:t>Proceedings of the 2009 GMAC Conference on Computerized Adaptive Testing.</w:t>
      </w:r>
    </w:p>
    <w:p w:rsidR="00686156" w:rsidP="00686156" w:rsidRDefault="00686156" w14:paraId="4FA74589" w14:textId="7012C3C5">
      <w:pPr>
        <w:spacing w:after="0"/>
        <w:rPr>
          <w:i/>
        </w:rPr>
      </w:pPr>
    </w:p>
    <w:p w:rsidRPr="00686156" w:rsidR="00686156" w:rsidP="00686156" w:rsidRDefault="00686156" w14:paraId="1AED4C96" w14:textId="480ECB90">
      <w:pPr>
        <w:spacing w:after="0"/>
        <w:rPr>
          <w:b/>
        </w:rPr>
      </w:pPr>
      <w:r>
        <w:rPr>
          <w:b/>
        </w:rPr>
        <w:t>Unpublished Manuscripts:</w:t>
      </w:r>
    </w:p>
    <w:p w:rsidR="00686156" w:rsidP="00686156" w:rsidRDefault="00686156" w14:paraId="6A3D9D8B" w14:textId="49689A5E">
      <w:pPr>
        <w:spacing w:after="0"/>
      </w:pPr>
    </w:p>
    <w:p w:rsidR="00686156" w:rsidP="00686156" w:rsidRDefault="00686156" w14:paraId="4CF6F29F" w14:textId="58FA2A26">
      <w:pPr>
        <w:spacing w:after="0"/>
      </w:pPr>
      <w:r>
        <w:t xml:space="preserve">Nydick, S. W. (2013). </w:t>
      </w:r>
      <w:r>
        <w:rPr>
          <w:i/>
        </w:rPr>
        <w:t xml:space="preserve">Intro to R for Psychologists. </w:t>
      </w:r>
      <w:r>
        <w:t>Minneapolis, MN: Author.</w:t>
      </w:r>
    </w:p>
    <w:p w:rsidR="00D51070" w:rsidP="00686156" w:rsidRDefault="00D51070" w14:paraId="7E7100D6" w14:textId="77777777">
      <w:pPr>
        <w:spacing w:after="0"/>
        <w:rPr>
          <w:b/>
        </w:rPr>
      </w:pPr>
    </w:p>
    <w:p w:rsidR="00D51070" w:rsidP="00686156" w:rsidRDefault="00D51070" w14:paraId="5D2B958A" w14:textId="77777777">
      <w:pPr>
        <w:spacing w:after="0"/>
        <w:rPr>
          <w:b/>
        </w:rPr>
      </w:pPr>
    </w:p>
    <w:p w:rsidR="00985D48" w:rsidP="00686156" w:rsidRDefault="00985D48" w14:paraId="406364BC" w14:textId="503A0701">
      <w:pPr>
        <w:spacing w:after="0"/>
        <w:rPr>
          <w:b/>
        </w:rPr>
      </w:pPr>
      <w:r w:rsidRPr="00985D48">
        <w:rPr>
          <w:b/>
        </w:rPr>
        <w:t>Courses Taught:</w:t>
      </w:r>
    </w:p>
    <w:p w:rsidR="00985D48" w:rsidP="00686156" w:rsidRDefault="00985D48" w14:paraId="0C2DB9E2" w14:textId="5140C261">
      <w:pPr>
        <w:spacing w:after="0"/>
        <w:rPr>
          <w:b/>
        </w:rPr>
      </w:pPr>
    </w:p>
    <w:p w:rsidR="00985D48" w:rsidP="00686156" w:rsidRDefault="00985D48" w14:paraId="3C6DF4AE" w14:textId="35D40497">
      <w:pPr>
        <w:spacing w:after="0"/>
      </w:pPr>
      <w:r>
        <w:t>Introduction to Data Analysis/Statistics for Undergraduates</w:t>
      </w:r>
    </w:p>
    <w:p w:rsidR="00985D48" w:rsidP="00686156" w:rsidRDefault="00985D48" w14:paraId="3A7E846D" w14:textId="3E033D64">
      <w:pPr>
        <w:spacing w:after="0"/>
      </w:pPr>
      <w:r>
        <w:t>Honors Introduction to Data Analysis/Statistics for Undergraduates</w:t>
      </w:r>
    </w:p>
    <w:p w:rsidR="00985D48" w:rsidP="00686156" w:rsidRDefault="00985D48" w14:paraId="1D56E997" w14:textId="34C13A52">
      <w:pPr>
        <w:spacing w:after="0"/>
      </w:pPr>
      <w:r>
        <w:t>Analysis of Psychological Data for Graduate Students</w:t>
      </w:r>
    </w:p>
    <w:p w:rsidR="00D51070" w:rsidP="00686156" w:rsidRDefault="00D51070" w14:paraId="73E73EB1" w14:textId="095D0384">
      <w:pPr>
        <w:spacing w:after="0"/>
      </w:pPr>
    </w:p>
    <w:p w:rsidR="00D51070" w:rsidRDefault="00D51070" w14:paraId="505C9221" w14:textId="0A5ED827">
      <w:r>
        <w:br w:type="page"/>
      </w:r>
    </w:p>
    <w:p w:rsidR="00D51070" w:rsidP="00D51070" w:rsidRDefault="00D51070" w14:paraId="05DAC6F1" w14:textId="3842C233">
      <w:pPr>
        <w:spacing w:after="0" w:line="240" w:lineRule="auto"/>
        <w:jc w:val="center"/>
      </w:pPr>
      <w:r>
        <w:t>Benjamin Wiseman</w:t>
      </w:r>
    </w:p>
    <w:p w:rsidR="00D51070" w:rsidP="00D51070" w:rsidRDefault="00D51070" w14:paraId="350EBF07" w14:textId="2C89EC9D">
      <w:pPr>
        <w:spacing w:after="0" w:line="240" w:lineRule="auto"/>
        <w:jc w:val="center"/>
      </w:pPr>
      <w:r>
        <w:t xml:space="preserve">Email: </w:t>
      </w:r>
      <w:r w:rsidRPr="00D51070">
        <w:t>Benjamin.Wiseman@KornFerry.com</w:t>
      </w:r>
    </w:p>
    <w:p w:rsidRPr="00282722" w:rsidR="00D51070" w:rsidP="00D51070" w:rsidRDefault="00D51070" w14:paraId="11C34138" w14:textId="77777777">
      <w:pPr>
        <w:rPr>
          <w:b/>
        </w:rPr>
      </w:pPr>
      <w:r w:rsidRPr="00282722">
        <w:rPr>
          <w:b/>
        </w:rPr>
        <w:t>Education:</w:t>
      </w:r>
    </w:p>
    <w:p w:rsidR="00D51070" w:rsidP="00D51070" w:rsidRDefault="00D51070" w14:paraId="0AA9B460" w14:textId="77777777">
      <w:pPr>
        <w:spacing w:after="0"/>
      </w:pPr>
      <w:r>
        <w:t>MS, Lincoln University, Applied Statistics, 2015.</w:t>
      </w:r>
    </w:p>
    <w:p w:rsidR="00D51070" w:rsidP="00D51070" w:rsidRDefault="00D51070" w14:paraId="2B796EBD" w14:textId="77777777">
      <w:pPr>
        <w:spacing w:after="0"/>
      </w:pPr>
    </w:p>
    <w:p w:rsidR="00D51070" w:rsidP="00D51070" w:rsidRDefault="00D51070" w14:paraId="6C9A1469" w14:textId="77777777">
      <w:pPr>
        <w:spacing w:after="0"/>
      </w:pPr>
      <w:r>
        <w:t>BS, Lincoln University, Biostatistics, 2013.</w:t>
      </w:r>
    </w:p>
    <w:p w:rsidR="00D51070" w:rsidP="00D51070" w:rsidRDefault="00D51070" w14:paraId="6E0DF27C" w14:textId="77777777">
      <w:pPr>
        <w:spacing w:after="0"/>
      </w:pPr>
    </w:p>
    <w:p w:rsidRPr="00282722" w:rsidR="00D51070" w:rsidP="00D51070" w:rsidRDefault="00D51070" w14:paraId="281C6015" w14:textId="77777777">
      <w:pPr>
        <w:rPr>
          <w:b/>
        </w:rPr>
      </w:pPr>
      <w:r w:rsidRPr="00282722">
        <w:rPr>
          <w:b/>
        </w:rPr>
        <w:t xml:space="preserve">Professional Experience: </w:t>
      </w:r>
    </w:p>
    <w:p w:rsidR="00C51BF8" w:rsidP="00C51BF8" w:rsidRDefault="00C51BF8" w14:paraId="2A5B6E8F" w14:textId="77777777">
      <w:pPr>
        <w:spacing w:after="0"/>
      </w:pPr>
      <w:r>
        <w:t>Senior Manager, Data Science and AI, Korn Ferry, 2021 – Present.</w:t>
      </w:r>
    </w:p>
    <w:p w:rsidR="00C51BF8" w:rsidP="00C51BF8" w:rsidRDefault="00C51BF8" w14:paraId="10AD327A" w14:textId="77777777">
      <w:pPr>
        <w:spacing w:after="0"/>
      </w:pPr>
      <w:r>
        <w:t>Data Scientist Developer, Korn Ferry, 2018 – 2021.</w:t>
      </w:r>
    </w:p>
    <w:p w:rsidR="00D51070" w:rsidP="00D51070" w:rsidRDefault="00D51070" w14:paraId="5C7D837A" w14:textId="77777777">
      <w:pPr>
        <w:spacing w:after="0"/>
      </w:pPr>
      <w:r>
        <w:t>Owner, Wiseman Analytics, 2016 – 2018.</w:t>
      </w:r>
    </w:p>
    <w:p w:rsidR="00D51070" w:rsidP="00D51070" w:rsidRDefault="00D51070" w14:paraId="5629CD64" w14:textId="77777777">
      <w:pPr>
        <w:spacing w:after="0"/>
      </w:pPr>
      <w:r>
        <w:t>Information Services, DHS, 2015 – 2016.</w:t>
      </w:r>
    </w:p>
    <w:p w:rsidR="00D51070" w:rsidP="00D51070" w:rsidRDefault="00D51070" w14:paraId="1CB948A7" w14:textId="77777777">
      <w:pPr>
        <w:spacing w:after="0"/>
      </w:pPr>
      <w:r>
        <w:t>Instructor, Lincoln University, 2013 – 2014.</w:t>
      </w:r>
    </w:p>
    <w:p w:rsidR="00D51070" w:rsidP="00D51070" w:rsidRDefault="00D51070" w14:paraId="0B24E18C" w14:textId="77777777">
      <w:pPr>
        <w:spacing w:after="0"/>
      </w:pPr>
      <w:r>
        <w:t>Research Assistant, Lincoln University, 2011 – 2015.</w:t>
      </w:r>
    </w:p>
    <w:p w:rsidR="00D51070" w:rsidP="00D51070" w:rsidRDefault="00D51070" w14:paraId="20ED7826" w14:textId="77777777">
      <w:pPr>
        <w:spacing w:after="0"/>
      </w:pPr>
      <w:r>
        <w:t>Research Assistant, Seoul National University, 2011.</w:t>
      </w:r>
    </w:p>
    <w:p w:rsidR="00D51070" w:rsidP="00D51070" w:rsidRDefault="00D51070" w14:paraId="64AF0CB3" w14:textId="77777777">
      <w:pPr>
        <w:spacing w:after="0"/>
      </w:pPr>
    </w:p>
    <w:p w:rsidRPr="00282722" w:rsidR="00D51070" w:rsidP="00D51070" w:rsidRDefault="00D51070" w14:paraId="2A8716F4" w14:textId="77777777">
      <w:pPr>
        <w:spacing w:after="0"/>
        <w:rPr>
          <w:b/>
        </w:rPr>
      </w:pPr>
      <w:r w:rsidRPr="00282722">
        <w:rPr>
          <w:b/>
        </w:rPr>
        <w:t>Awards:</w:t>
      </w:r>
    </w:p>
    <w:p w:rsidR="00D51070" w:rsidP="00D51070" w:rsidRDefault="00D51070" w14:paraId="1B886602" w14:textId="77777777">
      <w:pPr>
        <w:spacing w:after="0"/>
      </w:pPr>
    </w:p>
    <w:p w:rsidR="00D51070" w:rsidP="00D51070" w:rsidRDefault="00D51070" w14:paraId="5ABE2C9F" w14:textId="77777777">
      <w:pPr>
        <w:spacing w:after="0"/>
      </w:pPr>
      <w:r>
        <w:t>Freemasons university scholarship</w:t>
      </w:r>
    </w:p>
    <w:p w:rsidR="00D51070" w:rsidP="00D51070" w:rsidRDefault="00D51070" w14:paraId="4CC2BE0E" w14:textId="77777777">
      <w:pPr>
        <w:spacing w:after="0"/>
      </w:pPr>
      <w:r>
        <w:t>Forest and Bird research award</w:t>
      </w:r>
    </w:p>
    <w:p w:rsidR="00D51070" w:rsidP="00D51070" w:rsidRDefault="00D51070" w14:paraId="6602074F" w14:textId="77777777">
      <w:pPr>
        <w:spacing w:after="0"/>
      </w:pPr>
      <w:r>
        <w:t>AGLS research scholarship</w:t>
      </w:r>
    </w:p>
    <w:p w:rsidR="00D51070" w:rsidP="00D51070" w:rsidRDefault="00D51070" w14:paraId="76DF54F0" w14:textId="77777777">
      <w:pPr>
        <w:spacing w:after="0"/>
      </w:pPr>
    </w:p>
    <w:p w:rsidR="00D51070" w:rsidP="00D51070" w:rsidRDefault="00D51070" w14:paraId="70CA62F6" w14:textId="77777777">
      <w:pPr>
        <w:spacing w:after="0"/>
      </w:pPr>
      <w:r>
        <w:rPr>
          <w:b/>
        </w:rPr>
        <w:t>Manuscripts Published and In Press:</w:t>
      </w:r>
    </w:p>
    <w:p w:rsidRPr="00DB48DC" w:rsidR="00D51070" w:rsidP="00D51070" w:rsidRDefault="00D51070" w14:paraId="1F43673D" w14:textId="77777777">
      <w:pPr>
        <w:spacing w:after="0"/>
      </w:pPr>
      <w:r w:rsidRPr="00DB48DC">
        <w:t xml:space="preserve">Wiseman,  BH.,  Fountain,  ED.,  Bowie,  MH.  He,  S.,  Cruickshank,  RH.  2016. Vivid  molecular  divergence  over  volcanic  remnants:  the  phylogeography  of  Megadromus  guerinii  on  Banks  Peninsula,  New  Zealand.  New  Zealand  Journal  of  Zoology  </w:t>
      </w:r>
    </w:p>
    <w:p w:rsidRPr="00DB48DC" w:rsidR="00D51070" w:rsidP="00D51070" w:rsidRDefault="00D51070" w14:paraId="77DC49FA" w14:textId="77777777">
      <w:pPr>
        <w:spacing w:after="0"/>
      </w:pPr>
    </w:p>
    <w:p w:rsidRPr="00DB48DC" w:rsidR="00D51070" w:rsidP="00D51070" w:rsidRDefault="00D51070" w14:paraId="590EEC36" w14:textId="77777777">
      <w:pPr>
        <w:spacing w:after="0"/>
      </w:pPr>
      <w:r w:rsidRPr="00DB48DC">
        <w:t xml:space="preserve">Fountain,  ED.,  Pugh,  AR.,  Wiseman,  BH.,  Smith,  VR.,  Cruickshank,  RH.,  and  Paterson,  AM.  2015.  On  the  captive  rearing  of  Hadramphus  tuberculatus  (Pascoe  1877)  (Coleoptera:  Curculionidae:  Molytinae):is  ex-situ  conservation  the  lesser  of  two  weevils?  New  Zealand  Entomologist.  </w:t>
      </w:r>
    </w:p>
    <w:p w:rsidRPr="00DB48DC" w:rsidR="00D51070" w:rsidP="00D51070" w:rsidRDefault="00D51070" w14:paraId="2C88BF24" w14:textId="77777777">
      <w:pPr>
        <w:spacing w:after="0"/>
      </w:pPr>
    </w:p>
    <w:p w:rsidRPr="00DB48DC" w:rsidR="00D51070" w:rsidP="00D51070" w:rsidRDefault="00D51070" w14:paraId="151994A8" w14:textId="77777777">
      <w:pPr>
        <w:spacing w:after="0"/>
      </w:pPr>
      <w:r w:rsidRPr="00DB48DC">
        <w:t xml:space="preserve">Gillespie,  M.,  Cruickshank,  RH.,  Wiseman,  BH.,  Wratten,  S.  2013.  Incongruence  between  morphological  and  molecular  markers  in  the  butterfly  genus  Zizina  (Lepidoptera:  Lycaenidae)  in  New  Zealand.Systematic  Entomology  38:151-163. </w:t>
      </w:r>
    </w:p>
    <w:p w:rsidRPr="00DB48DC" w:rsidR="00D51070" w:rsidP="00D51070" w:rsidRDefault="00D51070" w14:paraId="1168BCF0" w14:textId="77777777">
      <w:pPr>
        <w:spacing w:after="0"/>
      </w:pPr>
    </w:p>
    <w:p w:rsidRPr="00DB48DC" w:rsidR="00D51070" w:rsidP="00D51070" w:rsidRDefault="00D51070" w14:paraId="7A24F6BC" w14:textId="77777777">
      <w:pPr>
        <w:spacing w:after="0"/>
      </w:pPr>
      <w:r w:rsidRPr="00DB48DC">
        <w:t>Fountain,  ED.,  Wiseman,  BH.,  Cruickshank,  RH.,  and  Paterson,  AM.  2013.  The  ecology  and  conservation  of  Hadramphus  tuberculatus  (Pascoe  1877)  (Coleoptera:  Curculionidae:  Molytinae).  Journal  of  Insect  Conservation  17:737-745.</w:t>
      </w:r>
    </w:p>
    <w:p w:rsidR="00D51070" w:rsidP="00D51070" w:rsidRDefault="00D51070" w14:paraId="771A894C" w14:textId="77777777">
      <w:pPr>
        <w:spacing w:after="0"/>
        <w:rPr>
          <w:b/>
        </w:rPr>
      </w:pPr>
    </w:p>
    <w:p w:rsidR="005A7FD6" w:rsidP="00D51070" w:rsidRDefault="005A7FD6" w14:paraId="323D1F80" w14:textId="77777777">
      <w:pPr>
        <w:spacing w:after="0"/>
        <w:rPr>
          <w:b/>
        </w:rPr>
      </w:pPr>
    </w:p>
    <w:p w:rsidRPr="00282722" w:rsidR="00D51070" w:rsidP="00D51070" w:rsidRDefault="00D51070" w14:paraId="50122451" w14:textId="7B5CCD4E">
      <w:pPr>
        <w:spacing w:after="0"/>
        <w:rPr>
          <w:b/>
        </w:rPr>
      </w:pPr>
      <w:r w:rsidRPr="00282722">
        <w:rPr>
          <w:b/>
        </w:rPr>
        <w:t>Software:</w:t>
      </w:r>
    </w:p>
    <w:p w:rsidR="00D51070" w:rsidP="00D51070" w:rsidRDefault="00D51070" w14:paraId="63080D11" w14:textId="77777777">
      <w:pPr>
        <w:spacing w:after="0"/>
      </w:pPr>
    </w:p>
    <w:p w:rsidR="00D51070" w:rsidP="00D51070" w:rsidRDefault="00D51070" w14:paraId="46EA369E" w14:textId="77777777">
      <w:pPr>
        <w:spacing w:after="0"/>
      </w:pPr>
      <w:r>
        <w:t xml:space="preserve">Wiseman, B. W., Nydick, S.W., Jones, J (2018) roperators:  </w:t>
      </w:r>
      <w:r w:rsidRPr="00707C4D">
        <w:t>Additional Operators to Help you Write Cleaner R Code</w:t>
      </w:r>
      <w:r>
        <w:t>. R package version 1.0-1).</w:t>
      </w:r>
    </w:p>
    <w:p w:rsidR="00D51070" w:rsidP="00D51070" w:rsidRDefault="00D51070" w14:paraId="223E2564" w14:textId="77777777">
      <w:pPr>
        <w:spacing w:after="0"/>
      </w:pPr>
    </w:p>
    <w:p w:rsidR="00D51070" w:rsidP="00D51070" w:rsidRDefault="00D51070" w14:paraId="452D2693" w14:textId="77777777">
      <w:pPr>
        <w:spacing w:after="0"/>
      </w:pPr>
      <w:r>
        <w:t>Wiseman, B. W. (2015) Neurofriendly: Artificial Neural Networks Made Simple</w:t>
      </w:r>
    </w:p>
    <w:p w:rsidR="00D51070" w:rsidP="00D51070" w:rsidRDefault="00D51070" w14:paraId="702DA68C" w14:textId="77777777">
      <w:pPr>
        <w:spacing w:after="0"/>
      </w:pPr>
    </w:p>
    <w:p w:rsidR="00D51070" w:rsidP="00D51070" w:rsidRDefault="00D51070" w14:paraId="225B3E33" w14:textId="77777777">
      <w:pPr>
        <w:spacing w:after="0"/>
      </w:pPr>
      <w:r>
        <w:t>Wiseman, B. W. (2015) Geofriendly: Easy Spatial Application of Artificial Neural Networks</w:t>
      </w:r>
    </w:p>
    <w:p w:rsidR="00D51070" w:rsidP="00D51070" w:rsidRDefault="00D51070" w14:paraId="216DEF63" w14:textId="77777777">
      <w:pPr>
        <w:spacing w:after="0"/>
      </w:pPr>
    </w:p>
    <w:p w:rsidR="00D51070" w:rsidP="00D51070" w:rsidRDefault="00D51070" w14:paraId="11858009" w14:textId="77777777">
      <w:pPr>
        <w:spacing w:after="0"/>
      </w:pPr>
    </w:p>
    <w:p w:rsidR="00D51070" w:rsidP="00D51070" w:rsidRDefault="00D51070" w14:paraId="498D8F4B" w14:textId="5832D842">
      <w:pPr>
        <w:spacing w:after="0"/>
        <w:rPr>
          <w:b/>
        </w:rPr>
      </w:pPr>
      <w:r>
        <w:rPr>
          <w:b/>
        </w:rPr>
        <w:t>Presentations and Workshops:</w:t>
      </w:r>
    </w:p>
    <w:p w:rsidR="00C6262F" w:rsidP="00D51070" w:rsidRDefault="00C6262F" w14:paraId="319F4EEB" w14:textId="581F0436">
      <w:pPr>
        <w:spacing w:after="0"/>
        <w:rPr>
          <w:b/>
        </w:rPr>
      </w:pPr>
    </w:p>
    <w:p w:rsidR="00144A3C" w:rsidP="00144A3C" w:rsidRDefault="00144A3C" w14:paraId="206C2411" w14:textId="77777777">
      <w:pPr>
        <w:spacing w:after="0"/>
      </w:pPr>
      <w:r>
        <w:t>Jones, J. A., Nydick, S. W., &amp; Wiseman, B. (2021, April). Big Data Systems with R</w:t>
      </w:r>
      <w:r w:rsidRPr="00C6262F">
        <w:t>.</w:t>
      </w:r>
      <w:r>
        <w:t xml:space="preserve"> Master Tutorial at the </w:t>
      </w:r>
    </w:p>
    <w:p w:rsidR="00144A3C" w:rsidP="00144A3C" w:rsidRDefault="00144A3C" w14:paraId="6FB056B9" w14:textId="77777777">
      <w:pPr>
        <w:spacing w:after="0"/>
        <w:ind w:left="720"/>
      </w:pPr>
      <w:r>
        <w:t>annual meeting of the Society of the Industrial and Organizational Psychology, New Orleans, LA (Virtual Meeting).</w:t>
      </w:r>
    </w:p>
    <w:p w:rsidR="00144A3C" w:rsidP="00144A3C" w:rsidRDefault="00144A3C" w14:paraId="5AFBDA09" w14:textId="77777777">
      <w:pPr>
        <w:spacing w:after="0"/>
        <w:ind w:left="720"/>
      </w:pPr>
    </w:p>
    <w:p w:rsidR="00144A3C" w:rsidP="00144A3C" w:rsidRDefault="00144A3C" w14:paraId="0AE87B97" w14:textId="77777777">
      <w:pPr>
        <w:spacing w:after="0"/>
      </w:pPr>
      <w:r>
        <w:t>Jones, J. A., Nydick, S. W., &amp; Wiseman, B. (2021, April). Text Analytics and NLP with R</w:t>
      </w:r>
      <w:r w:rsidRPr="00C6262F">
        <w:t xml:space="preserve">. </w:t>
      </w:r>
    </w:p>
    <w:p w:rsidRPr="00144A3C" w:rsidR="00144A3C" w:rsidP="00144A3C" w:rsidRDefault="00144A3C" w14:paraId="38F16994" w14:textId="4DA087DC">
      <w:pPr>
        <w:spacing w:after="0"/>
        <w:ind w:left="720"/>
      </w:pPr>
      <w:r>
        <w:t>Master Tutorial at the annual meeting of the Society of Industrial and Organizational Psychology, New Orleans, LA (Virtual Meeting).</w:t>
      </w:r>
    </w:p>
    <w:p w:rsidR="00144A3C" w:rsidP="00D51070" w:rsidRDefault="00144A3C" w14:paraId="3253E904" w14:textId="77777777">
      <w:pPr>
        <w:spacing w:after="0"/>
        <w:rPr>
          <w:b/>
        </w:rPr>
      </w:pPr>
    </w:p>
    <w:p w:rsidR="00C6262F" w:rsidP="00C6262F" w:rsidRDefault="00C6262F" w14:paraId="2874849C" w14:textId="77777777">
      <w:pPr>
        <w:spacing w:after="0"/>
      </w:pPr>
      <w:r>
        <w:t xml:space="preserve">Jones, J. A., Nydick, S. W., &amp; Wiseman, B. (2019, April). </w:t>
      </w:r>
      <w:r w:rsidRPr="00C6262F">
        <w:t>Web scraping with R.</w:t>
      </w:r>
      <w:r>
        <w:t xml:space="preserve"> Master Tutorial at the </w:t>
      </w:r>
    </w:p>
    <w:p w:rsidR="00C6262F" w:rsidP="00C6262F" w:rsidRDefault="00C6262F" w14:paraId="191029F1" w14:textId="5ECDAB36">
      <w:pPr>
        <w:spacing w:after="0"/>
        <w:ind w:left="720"/>
      </w:pPr>
      <w:r>
        <w:t>annual meeting of the Society of the Industrial and Organizational Psychology, National Harbor, MD.</w:t>
      </w:r>
    </w:p>
    <w:p w:rsidR="00C6262F" w:rsidP="00C6262F" w:rsidRDefault="00C6262F" w14:paraId="132E26DD" w14:textId="77777777">
      <w:pPr>
        <w:spacing w:after="0"/>
        <w:ind w:left="720"/>
      </w:pPr>
    </w:p>
    <w:p w:rsidR="00C6262F" w:rsidP="00C6262F" w:rsidRDefault="00C6262F" w14:paraId="1C25D127" w14:textId="77777777">
      <w:pPr>
        <w:spacing w:after="0"/>
      </w:pPr>
      <w:r>
        <w:t xml:space="preserve">Jones, J. A., Nydick, S. W., &amp; Wiseman, B. (2019, April). </w:t>
      </w:r>
      <w:r w:rsidRPr="00C6262F">
        <w:t xml:space="preserve">Effective data wrangling and visualization with R. </w:t>
      </w:r>
    </w:p>
    <w:p w:rsidRPr="00C6262F" w:rsidR="00C6262F" w:rsidP="00C6262F" w:rsidRDefault="00C6262F" w14:paraId="71D58D65" w14:textId="77777777">
      <w:pPr>
        <w:spacing w:after="0"/>
        <w:ind w:left="720"/>
      </w:pPr>
      <w:r>
        <w:t>Master Tutorial at the annual meeting of the Society of Industrial and Organizational Psychology, National Harbor, MD.</w:t>
      </w:r>
    </w:p>
    <w:p w:rsidR="00D51070" w:rsidP="00D51070" w:rsidRDefault="00D51070" w14:paraId="56BF08A9" w14:textId="77777777">
      <w:pPr>
        <w:spacing w:after="0"/>
      </w:pPr>
    </w:p>
    <w:p w:rsidR="00D51070" w:rsidP="00D51070" w:rsidRDefault="00D51070" w14:paraId="79BC221E" w14:textId="77777777">
      <w:pPr>
        <w:spacing w:after="0"/>
      </w:pPr>
      <w:r>
        <w:t xml:space="preserve">Wiseman, B. H. 2017 Data Science with Python. ESRI Developer Summit, Palm Springs, CA. </w:t>
      </w:r>
    </w:p>
    <w:p w:rsidR="00D51070" w:rsidP="00D51070" w:rsidRDefault="00D51070" w14:paraId="4175DA3A" w14:textId="77777777">
      <w:pPr>
        <w:spacing w:after="0"/>
      </w:pPr>
    </w:p>
    <w:p w:rsidR="00D51070" w:rsidP="00D51070" w:rsidRDefault="00D51070" w14:paraId="6141AA53" w14:textId="77777777">
      <w:pPr>
        <w:spacing w:after="0"/>
      </w:pPr>
      <w:r>
        <w:t>Wiseman,</w:t>
      </w:r>
      <w:r w:rsidRPr="00623095">
        <w:t xml:space="preserve"> B.  H.  2013  Messy  data,  messy  models  and  applied  statistics.  Presented  for  Bio-Protection  seminar,  Lincoln  University,  New  Zealand.  </w:t>
      </w:r>
    </w:p>
    <w:p w:rsidR="00D51070" w:rsidP="00D51070" w:rsidRDefault="00D51070" w14:paraId="2F302864" w14:textId="77777777">
      <w:pPr>
        <w:spacing w:after="0"/>
      </w:pPr>
    </w:p>
    <w:p w:rsidR="00D51070" w:rsidP="00D51070" w:rsidRDefault="00D51070" w14:paraId="658A4FEE" w14:textId="77777777">
      <w:pPr>
        <w:spacing w:after="0"/>
      </w:pPr>
      <w:r w:rsidRPr="00623095">
        <w:t xml:space="preserve">Marris,  J.  and  Wiseman,  B.  H.  2012.  Islands  in  the  snow:  Ecology,  systematics  and  biogeography  of  the  New  Zealand  beetle  genus  Protodendrophagus  (Coleoptera:Silvanidae:Brotini).  Presented  at  the  New  Zealand  Ecological  Society  conference.  </w:t>
      </w:r>
    </w:p>
    <w:p w:rsidR="00D51070" w:rsidP="00D51070" w:rsidRDefault="00D51070" w14:paraId="062941DE" w14:textId="77777777">
      <w:pPr>
        <w:spacing w:after="0"/>
      </w:pPr>
    </w:p>
    <w:p w:rsidR="00D51070" w:rsidP="00D51070" w:rsidRDefault="00D51070" w14:paraId="77D0A468" w14:textId="6ABD851B">
      <w:pPr>
        <w:spacing w:after="0"/>
      </w:pPr>
      <w:r w:rsidRPr="00623095">
        <w:t>Cripps,  M.,  McNeil,  M.,  Patrick,  H.,  Wiseman,  B.,  Nobilly,  F.,  Edwards,  G.  2012.  Invertebrate  abundance  and  diversity  in  intensively  managed  dairy  pastures.</w:t>
      </w:r>
      <w:r w:rsidR="001A6C67">
        <w:t xml:space="preserve"> </w:t>
      </w:r>
      <w:r w:rsidRPr="00623095">
        <w:t>New  Zealand  Plant  Protection  Society  Conference.</w:t>
      </w:r>
    </w:p>
    <w:p w:rsidR="00D51070" w:rsidP="00D51070" w:rsidRDefault="00D51070" w14:paraId="1A4023EB" w14:textId="77777777">
      <w:pPr>
        <w:spacing w:after="0"/>
      </w:pPr>
    </w:p>
    <w:p w:rsidR="00D51070" w:rsidP="00D51070" w:rsidRDefault="00D51070" w14:paraId="29AEA4D8" w14:textId="77777777">
      <w:pPr>
        <w:spacing w:after="0"/>
      </w:pPr>
      <w:r w:rsidRPr="00623095">
        <w:t>Wiseman,  B.  H.,  Cruickshank,  R.  H.,  Bowie,  M.  H.,  Fountain,  E.  D.  2011.  Unexpected  genetic  variation  in  an  endemic  ground  beetle:  The  molecular  mystery  of  Megadromus  guerinii  (Coleoptera:  Carabidae).  3rdAnnual  Combined  Australian  and  New  Zealand  Entomological  Societies  Conference</w:t>
      </w:r>
    </w:p>
    <w:p w:rsidR="00D51070" w:rsidP="00D51070" w:rsidRDefault="00D51070" w14:paraId="2BF6CE55" w14:textId="77777777">
      <w:pPr>
        <w:spacing w:after="0"/>
      </w:pPr>
    </w:p>
    <w:p w:rsidR="00D51070" w:rsidP="00D51070" w:rsidRDefault="00D51070" w14:paraId="365660E1" w14:textId="77777777">
      <w:pPr>
        <w:spacing w:after="0"/>
      </w:pPr>
      <w:r w:rsidRPr="00623095">
        <w:t xml:space="preserve">Wiseman,  B.  H.  (2011).  The  curious  case  of  Megadromus  guerinii:  phylogeographic  oddities  on  Bank’s  Peninsula.  Presented  to  the  Canterbury  branch  of  the  New  Zealand  Entomological  Society.   </w:t>
      </w:r>
    </w:p>
    <w:p w:rsidR="00D51070" w:rsidP="00D51070" w:rsidRDefault="00D51070" w14:paraId="2ACF74F3" w14:textId="77777777">
      <w:pPr>
        <w:spacing w:after="0"/>
      </w:pPr>
    </w:p>
    <w:p w:rsidR="00D51070" w:rsidP="00D51070" w:rsidRDefault="00D51070" w14:paraId="73C6669D" w14:textId="77777777">
      <w:pPr>
        <w:spacing w:after="0"/>
        <w:rPr>
          <w:b/>
        </w:rPr>
      </w:pPr>
      <w:r w:rsidRPr="00985D48">
        <w:rPr>
          <w:b/>
        </w:rPr>
        <w:t>Courses Taught:</w:t>
      </w:r>
    </w:p>
    <w:p w:rsidR="00D51070" w:rsidP="00D51070" w:rsidRDefault="00D51070" w14:paraId="1D5B9B29" w14:textId="77777777">
      <w:pPr>
        <w:spacing w:after="0"/>
        <w:rPr>
          <w:b/>
        </w:rPr>
      </w:pPr>
    </w:p>
    <w:p w:rsidR="00D51070" w:rsidP="00D51070" w:rsidRDefault="00D51070" w14:paraId="5E5C2CC3" w14:textId="77777777">
      <w:pPr>
        <w:spacing w:after="0"/>
      </w:pPr>
      <w:r>
        <w:t>Research and Analytical Skills</w:t>
      </w:r>
    </w:p>
    <w:p w:rsidR="00D51070" w:rsidP="00D51070" w:rsidRDefault="00D51070" w14:paraId="112E2FE0" w14:textId="77777777">
      <w:pPr>
        <w:spacing w:after="0"/>
      </w:pPr>
      <w:r>
        <w:t>Geospatial Information Systems with Arc GIS</w:t>
      </w:r>
    </w:p>
    <w:p w:rsidR="00D51070" w:rsidP="00D51070" w:rsidRDefault="00D51070" w14:paraId="33EF6198" w14:textId="77777777">
      <w:pPr>
        <w:spacing w:after="0"/>
      </w:pPr>
      <w:r>
        <w:t>Business Statistics</w:t>
      </w:r>
    </w:p>
    <w:p w:rsidRPr="00985D48" w:rsidR="00D51070" w:rsidP="00D51070" w:rsidRDefault="00D51070" w14:paraId="017FC70F" w14:textId="77777777">
      <w:pPr>
        <w:spacing w:after="0"/>
      </w:pPr>
      <w:r w:rsidR="00D51070">
        <w:rPr/>
        <w:t>Intermediate Statistics for Commerce</w:t>
      </w:r>
    </w:p>
    <w:p w:rsidR="09CA877C" w:rsidRDefault="09CA877C" w14:paraId="398399CD" w14:textId="619AA701">
      <w:r>
        <w:br w:type="page"/>
      </w:r>
    </w:p>
    <w:p w:rsidR="46D41097" w:rsidP="09CA877C" w:rsidRDefault="46D41097" w14:paraId="54E462EC" w14:textId="6D4A4CB5">
      <w:pPr>
        <w:spacing w:after="0"/>
        <w:jc w:val="center"/>
      </w:pPr>
      <w:r w:rsidR="46D41097">
        <w:rPr/>
        <w:t>Tristan Wisner</w:t>
      </w:r>
    </w:p>
    <w:p w:rsidR="46D41097" w:rsidP="09CA877C" w:rsidRDefault="46D41097" w14:paraId="7D750240" w14:textId="58F644B6">
      <w:pPr>
        <w:pStyle w:val="Normal"/>
        <w:spacing w:after="0"/>
        <w:jc w:val="center"/>
      </w:pPr>
      <w:r>
        <w:fldChar w:fldCharType="begin"/>
      </w:r>
      <w:r>
        <w:instrText xml:space="preserve">HYPERLINK "mailto:Tristan.Wisner@kornferry.com" </w:instrText>
      </w:r>
      <w:r>
        <w:fldChar w:fldCharType="separate"/>
      </w:r>
      <w:r w:rsidRPr="09CA877C" w:rsidR="46D41097">
        <w:rPr>
          <w:rStyle w:val="Hyperlink"/>
        </w:rPr>
        <w:t>Tristan.Wisner@kornferry.com</w:t>
      </w:r>
      <w:r>
        <w:fldChar w:fldCharType="end"/>
      </w:r>
    </w:p>
    <w:p w:rsidR="09CA877C" w:rsidP="09CA877C" w:rsidRDefault="09CA877C" w14:paraId="717307A2" w14:textId="6F227DF7">
      <w:pPr>
        <w:pStyle w:val="Normal"/>
        <w:spacing w:after="0"/>
        <w:jc w:val="center"/>
      </w:pPr>
    </w:p>
    <w:p w:rsidR="46D41097" w:rsidP="09CA877C" w:rsidRDefault="46D41097" w14:paraId="1FDE0FAA" w14:textId="73CD698D">
      <w:pPr>
        <w:pStyle w:val="Normal"/>
        <w:spacing w:after="0"/>
        <w:jc w:val="left"/>
      </w:pPr>
      <w:r w:rsidRPr="09CA877C" w:rsidR="46D41097">
        <w:rPr>
          <w:b w:val="1"/>
          <w:bCs w:val="1"/>
        </w:rPr>
        <w:t>Education:</w:t>
      </w:r>
    </w:p>
    <w:p w:rsidR="09CA877C" w:rsidP="09CA877C" w:rsidRDefault="09CA877C" w14:paraId="4B366924" w14:textId="1B85BFFF">
      <w:pPr>
        <w:pStyle w:val="Normal"/>
        <w:spacing w:after="0"/>
        <w:jc w:val="left"/>
        <w:rPr>
          <w:b w:val="1"/>
          <w:bCs w:val="1"/>
        </w:rPr>
      </w:pPr>
    </w:p>
    <w:p w:rsidR="46D41097" w:rsidP="09CA877C" w:rsidRDefault="46D41097" w14:paraId="177F2424" w14:textId="42FF46CF">
      <w:pPr>
        <w:pStyle w:val="Normal"/>
        <w:spacing w:after="0"/>
        <w:jc w:val="left"/>
        <w:rPr>
          <w:b w:val="1"/>
          <w:bCs w:val="1"/>
        </w:rPr>
      </w:pPr>
      <w:r w:rsidR="46D41097">
        <w:rPr>
          <w:b w:val="0"/>
          <w:bCs w:val="0"/>
        </w:rPr>
        <w:t>MS, University of California, Los Angeles, Statistics, 2017</w:t>
      </w:r>
    </w:p>
    <w:p w:rsidR="09CA877C" w:rsidP="09CA877C" w:rsidRDefault="09CA877C" w14:paraId="3BB088A1" w14:textId="1279F277">
      <w:pPr>
        <w:pStyle w:val="Normal"/>
        <w:spacing w:after="0"/>
        <w:jc w:val="left"/>
        <w:rPr>
          <w:b w:val="0"/>
          <w:bCs w:val="0"/>
        </w:rPr>
      </w:pPr>
    </w:p>
    <w:p w:rsidR="46D41097" w:rsidP="09CA877C" w:rsidRDefault="46D41097" w14:paraId="1365511C" w14:textId="49C5E272">
      <w:pPr>
        <w:pStyle w:val="Normal"/>
        <w:spacing w:after="0"/>
        <w:jc w:val="left"/>
        <w:rPr>
          <w:b w:val="0"/>
          <w:bCs w:val="0"/>
        </w:rPr>
      </w:pPr>
      <w:r w:rsidR="46D41097">
        <w:rPr>
          <w:b w:val="0"/>
          <w:bCs w:val="0"/>
        </w:rPr>
        <w:t>BS, University of California, Santa Barbara, Financial Mathematics and Statistics, 2013</w:t>
      </w:r>
    </w:p>
    <w:p w:rsidR="46D41097" w:rsidP="09CA877C" w:rsidRDefault="46D41097" w14:paraId="067A5695" w14:textId="7A393583">
      <w:pPr>
        <w:pStyle w:val="Normal"/>
        <w:spacing w:after="0"/>
        <w:jc w:val="left"/>
        <w:rPr>
          <w:b w:val="1"/>
          <w:bCs w:val="1"/>
        </w:rPr>
      </w:pPr>
      <w:r w:rsidR="46D41097">
        <w:rPr>
          <w:b w:val="0"/>
          <w:bCs w:val="0"/>
        </w:rPr>
        <w:t>BA, University of California, Santa Barbara, Economics, 2013</w:t>
      </w:r>
    </w:p>
    <w:p w:rsidR="09CA877C" w:rsidP="09CA877C" w:rsidRDefault="09CA877C" w14:paraId="52AA3B8B" w14:textId="72129D96">
      <w:pPr>
        <w:pStyle w:val="Normal"/>
        <w:spacing w:after="0"/>
        <w:jc w:val="left"/>
        <w:rPr>
          <w:b w:val="1"/>
          <w:bCs w:val="1"/>
        </w:rPr>
      </w:pPr>
    </w:p>
    <w:p w:rsidR="46D41097" w:rsidP="09CA877C" w:rsidRDefault="46D41097" w14:paraId="1B534B6E" w14:textId="3918E8C8">
      <w:pPr>
        <w:pStyle w:val="Normal"/>
        <w:spacing w:after="0"/>
        <w:jc w:val="left"/>
        <w:rPr>
          <w:b w:val="1"/>
          <w:bCs w:val="1"/>
        </w:rPr>
      </w:pPr>
      <w:r w:rsidRPr="09CA877C" w:rsidR="46D41097">
        <w:rPr>
          <w:b w:val="1"/>
          <w:bCs w:val="1"/>
        </w:rPr>
        <w:t>Professional Experience:</w:t>
      </w:r>
    </w:p>
    <w:p w:rsidR="09CA877C" w:rsidP="09CA877C" w:rsidRDefault="09CA877C" w14:paraId="66079734" w14:textId="4ECE9767">
      <w:pPr>
        <w:pStyle w:val="Normal"/>
        <w:spacing w:after="0"/>
        <w:jc w:val="left"/>
        <w:rPr>
          <w:b w:val="1"/>
          <w:bCs w:val="1"/>
        </w:rPr>
      </w:pPr>
    </w:p>
    <w:p w:rsidR="64D83BF7" w:rsidP="09CA877C" w:rsidRDefault="64D83BF7" w14:paraId="363E1D76" w14:textId="7A67BD18">
      <w:pPr>
        <w:pStyle w:val="Normal"/>
        <w:spacing w:after="0"/>
        <w:jc w:val="left"/>
        <w:rPr>
          <w:b w:val="1"/>
          <w:bCs w:val="1"/>
        </w:rPr>
      </w:pPr>
      <w:r w:rsidR="64D83BF7">
        <w:rPr>
          <w:b w:val="0"/>
          <w:bCs w:val="0"/>
        </w:rPr>
        <w:t>Data Scientist, Korn Ferry, 2017 – Present</w:t>
      </w:r>
    </w:p>
    <w:p w:rsidR="4EF00BF1" w:rsidP="09CA877C" w:rsidRDefault="4EF00BF1" w14:paraId="308D3080" w14:textId="7880737A">
      <w:pPr>
        <w:pStyle w:val="Normal"/>
        <w:spacing w:after="0"/>
        <w:jc w:val="left"/>
        <w:rPr>
          <w:b w:val="0"/>
          <w:bCs w:val="0"/>
        </w:rPr>
      </w:pPr>
      <w:r w:rsidR="4EF00BF1">
        <w:rPr>
          <w:b w:val="0"/>
          <w:bCs w:val="0"/>
        </w:rPr>
        <w:t>Teaching Associate</w:t>
      </w:r>
      <w:r w:rsidR="7E64A4DE">
        <w:rPr>
          <w:b w:val="0"/>
          <w:bCs w:val="0"/>
        </w:rPr>
        <w:t>, U</w:t>
      </w:r>
      <w:r w:rsidR="2D8627AB">
        <w:rPr>
          <w:b w:val="0"/>
          <w:bCs w:val="0"/>
        </w:rPr>
        <w:t>C</w:t>
      </w:r>
      <w:r w:rsidR="7E64A4DE">
        <w:rPr>
          <w:b w:val="0"/>
          <w:bCs w:val="0"/>
        </w:rPr>
        <w:t xml:space="preserve"> Los Angeles, 2015-2017</w:t>
      </w:r>
    </w:p>
    <w:p w:rsidR="7E64A4DE" w:rsidP="09CA877C" w:rsidRDefault="7E64A4DE" w14:paraId="36CDBE40" w14:textId="042BF22D">
      <w:pPr>
        <w:pStyle w:val="Normal"/>
        <w:spacing w:after="0"/>
        <w:jc w:val="left"/>
        <w:rPr>
          <w:b w:val="0"/>
          <w:bCs w:val="0"/>
        </w:rPr>
      </w:pPr>
      <w:r w:rsidR="7E64A4DE">
        <w:rPr>
          <w:b w:val="0"/>
          <w:bCs w:val="0"/>
        </w:rPr>
        <w:t>Teaching Assistant, U</w:t>
      </w:r>
      <w:r w:rsidR="7208D2D8">
        <w:rPr>
          <w:b w:val="0"/>
          <w:bCs w:val="0"/>
        </w:rPr>
        <w:t>C</w:t>
      </w:r>
      <w:r w:rsidR="7E64A4DE">
        <w:rPr>
          <w:b w:val="0"/>
          <w:bCs w:val="0"/>
        </w:rPr>
        <w:t xml:space="preserve"> Los Angeles, 2014-2015</w:t>
      </w:r>
    </w:p>
    <w:p w:rsidR="09AC6B9F" w:rsidP="09CA877C" w:rsidRDefault="09AC6B9F" w14:paraId="0FAF61AF" w14:textId="03BFBB91">
      <w:pPr>
        <w:pStyle w:val="Normal"/>
        <w:spacing w:after="0"/>
        <w:jc w:val="left"/>
        <w:rPr>
          <w:b w:val="0"/>
          <w:bCs w:val="0"/>
        </w:rPr>
      </w:pPr>
      <w:r w:rsidR="09AC6B9F">
        <w:rPr>
          <w:b w:val="0"/>
          <w:bCs w:val="0"/>
        </w:rPr>
        <w:t>Lab Assistant, J.D. Wheat Veterinary Orthopedic Research Laboratory, U</w:t>
      </w:r>
      <w:r w:rsidR="5974470A">
        <w:rPr>
          <w:b w:val="0"/>
          <w:bCs w:val="0"/>
        </w:rPr>
        <w:t xml:space="preserve">C </w:t>
      </w:r>
      <w:r w:rsidR="09AC6B9F">
        <w:rPr>
          <w:b w:val="0"/>
          <w:bCs w:val="0"/>
        </w:rPr>
        <w:t>Davis, 2013</w:t>
      </w:r>
    </w:p>
    <w:p w:rsidR="5E399776" w:rsidP="09CA877C" w:rsidRDefault="5E399776" w14:paraId="36BC7ABA" w14:textId="7498B7C1">
      <w:pPr>
        <w:pStyle w:val="Normal"/>
        <w:spacing w:after="0"/>
        <w:jc w:val="left"/>
        <w:rPr>
          <w:b w:val="0"/>
          <w:bCs w:val="0"/>
        </w:rPr>
      </w:pPr>
      <w:r w:rsidR="5E399776">
        <w:rPr>
          <w:b w:val="0"/>
          <w:bCs w:val="0"/>
        </w:rPr>
        <w:t>Undergraduate Research Assistant, Bren School of Environmental Science and Management, UC Santa Barbara, 2013</w:t>
      </w:r>
    </w:p>
    <w:p w:rsidR="09CA877C" w:rsidP="09CA877C" w:rsidRDefault="09CA877C" w14:paraId="5551F709" w14:textId="2C7F491A">
      <w:pPr>
        <w:pStyle w:val="Normal"/>
        <w:spacing w:after="0"/>
        <w:jc w:val="left"/>
        <w:rPr>
          <w:b w:val="1"/>
          <w:bCs w:val="1"/>
        </w:rPr>
      </w:pPr>
    </w:p>
    <w:p w:rsidR="46D41097" w:rsidP="09CA877C" w:rsidRDefault="46D41097" w14:paraId="0C60B170" w14:textId="41355FDC">
      <w:pPr>
        <w:pStyle w:val="Normal"/>
        <w:spacing w:after="0"/>
        <w:jc w:val="left"/>
        <w:rPr>
          <w:b w:val="1"/>
          <w:bCs w:val="1"/>
        </w:rPr>
      </w:pPr>
      <w:r w:rsidRPr="09CA877C" w:rsidR="46D41097">
        <w:rPr>
          <w:b w:val="1"/>
          <w:bCs w:val="1"/>
        </w:rPr>
        <w:t>Manuscripts Published and In Press:</w:t>
      </w:r>
    </w:p>
    <w:p w:rsidR="09CA877C" w:rsidP="09CA877C" w:rsidRDefault="09CA877C" w14:paraId="4DC45DEC" w14:textId="4EDAED34">
      <w:pPr>
        <w:pStyle w:val="Normal"/>
        <w:spacing w:after="0"/>
        <w:jc w:val="left"/>
        <w:rPr>
          <w:b w:val="1"/>
          <w:bCs w:val="1"/>
        </w:rPr>
      </w:pPr>
    </w:p>
    <w:p w:rsidR="624B809A" w:rsidP="09CA877C" w:rsidRDefault="624B809A" w14:paraId="4C6C3A93" w14:textId="2D8841C7">
      <w:pPr>
        <w:pStyle w:val="Normal"/>
        <w:spacing w:after="0"/>
        <w:jc w:val="left"/>
        <w:rPr>
          <w:rFonts w:ascii="Calibri" w:hAnsi="Calibri" w:eastAsia="Calibri" w:cs="Calibri"/>
          <w:b w:val="0"/>
          <w:bCs w:val="0"/>
          <w:i w:val="0"/>
          <w:iCs w:val="0"/>
          <w:caps w:val="0"/>
          <w:smallCaps w:val="0"/>
          <w:strike w:val="0"/>
          <w:dstrike w:val="0"/>
          <w:noProof w:val="0"/>
          <w:color w:val="1C1D1E"/>
          <w:sz w:val="22"/>
          <w:szCs w:val="22"/>
          <w:u w:val="none"/>
          <w:lang w:val="en-US"/>
        </w:rPr>
      </w:pP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Stromberg, </w:t>
      </w:r>
      <w:proofErr w:type="gramStart"/>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SJ,  Yan</w:t>
      </w:r>
      <w:proofErr w:type="gramEnd"/>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 </w:t>
      </w:r>
      <w:proofErr w:type="gramStart"/>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J,  Wisner</w:t>
      </w:r>
      <w:proofErr w:type="gramEnd"/>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 </w:t>
      </w:r>
      <w:proofErr w:type="gramStart"/>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TG,  Wisner</w:t>
      </w:r>
      <w:proofErr w:type="gramEnd"/>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 </w:t>
      </w: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ER,  Good</w:t>
      </w: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 KL.  </w:t>
      </w:r>
      <w:r w:rsidRPr="09CA877C" w:rsidR="4B13DF81">
        <w:rPr>
          <w:rFonts w:ascii="Calibri" w:hAnsi="Calibri" w:eastAsia="Calibri" w:cs="Calibri"/>
          <w:b w:val="0"/>
          <w:bCs w:val="0"/>
          <w:i w:val="0"/>
          <w:iCs w:val="0"/>
          <w:caps w:val="0"/>
          <w:smallCaps w:val="0"/>
          <w:strike w:val="0"/>
          <w:dstrike w:val="0"/>
          <w:noProof w:val="0"/>
          <w:color w:val="1C1D1E"/>
          <w:sz w:val="22"/>
          <w:szCs w:val="22"/>
          <w:u w:val="none"/>
          <w:lang w:val="en-US"/>
        </w:rPr>
        <w:t xml:space="preserve">(2021), </w:t>
      </w: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Clinical features and MRI characteristics of retinal detachment. </w:t>
      </w:r>
      <w:r w:rsidRPr="09CA877C" w:rsidR="624B809A">
        <w:rPr>
          <w:rFonts w:ascii="Calibri" w:hAnsi="Calibri" w:eastAsia="Calibri" w:cs="Calibri"/>
          <w:b w:val="0"/>
          <w:bCs w:val="0"/>
          <w:i w:val="1"/>
          <w:iCs w:val="1"/>
          <w:caps w:val="0"/>
          <w:smallCaps w:val="0"/>
          <w:strike w:val="0"/>
          <w:dstrike w:val="0"/>
          <w:noProof w:val="0"/>
          <w:color w:val="1C1D1E"/>
          <w:sz w:val="22"/>
          <w:szCs w:val="22"/>
          <w:u w:val="none"/>
          <w:lang w:val="en-US"/>
        </w:rPr>
        <w:t xml:space="preserve">Vet </w:t>
      </w:r>
      <w:proofErr w:type="spellStart"/>
      <w:r w:rsidRPr="09CA877C" w:rsidR="624B809A">
        <w:rPr>
          <w:rFonts w:ascii="Calibri" w:hAnsi="Calibri" w:eastAsia="Calibri" w:cs="Calibri"/>
          <w:b w:val="0"/>
          <w:bCs w:val="0"/>
          <w:i w:val="1"/>
          <w:iCs w:val="1"/>
          <w:caps w:val="0"/>
          <w:smallCaps w:val="0"/>
          <w:strike w:val="0"/>
          <w:dstrike w:val="0"/>
          <w:noProof w:val="0"/>
          <w:color w:val="1C1D1E"/>
          <w:sz w:val="22"/>
          <w:szCs w:val="22"/>
          <w:u w:val="none"/>
          <w:lang w:val="en-US"/>
        </w:rPr>
        <w:t>Radiol</w:t>
      </w:r>
      <w:proofErr w:type="spellEnd"/>
      <w:r w:rsidRPr="09CA877C" w:rsidR="624B809A">
        <w:rPr>
          <w:rFonts w:ascii="Calibri" w:hAnsi="Calibri" w:eastAsia="Calibri" w:cs="Calibri"/>
          <w:b w:val="0"/>
          <w:bCs w:val="0"/>
          <w:i w:val="1"/>
          <w:iCs w:val="1"/>
          <w:caps w:val="0"/>
          <w:smallCaps w:val="0"/>
          <w:strike w:val="0"/>
          <w:dstrike w:val="0"/>
          <w:noProof w:val="0"/>
          <w:color w:val="1C1D1E"/>
          <w:sz w:val="22"/>
          <w:szCs w:val="22"/>
          <w:u w:val="none"/>
          <w:lang w:val="en-US"/>
        </w:rPr>
        <w:t xml:space="preserve"> Ultrasound</w:t>
      </w: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2021; 1- 8.</w:t>
      </w:r>
    </w:p>
    <w:p w:rsidR="09CA877C" w:rsidP="09CA877C" w:rsidRDefault="09CA877C" w14:paraId="25F3A81F" w14:textId="020D84C7">
      <w:pPr>
        <w:pStyle w:val="Normal"/>
        <w:spacing w:after="0"/>
        <w:jc w:val="left"/>
        <w:rPr>
          <w:rFonts w:ascii="Calibri" w:hAnsi="Calibri" w:eastAsia="Calibri" w:cs="Calibri"/>
          <w:b w:val="0"/>
          <w:bCs w:val="0"/>
          <w:i w:val="0"/>
          <w:iCs w:val="0"/>
          <w:caps w:val="0"/>
          <w:smallCaps w:val="0"/>
          <w:strike w:val="0"/>
          <w:dstrike w:val="0"/>
          <w:noProof w:val="0"/>
          <w:color w:val="1C1D1E"/>
          <w:sz w:val="22"/>
          <w:szCs w:val="22"/>
          <w:u w:val="none"/>
          <w:lang w:val="en-US"/>
        </w:rPr>
      </w:pPr>
    </w:p>
    <w:p w:rsidR="624B809A" w:rsidP="09CA877C" w:rsidRDefault="624B809A" w14:paraId="71056477" w14:textId="7B3A11D0">
      <w:pPr>
        <w:pStyle w:val="Normal"/>
        <w:spacing w:after="0"/>
        <w:jc w:val="left"/>
        <w:rPr>
          <w:rFonts w:ascii="Calibri" w:hAnsi="Calibri" w:eastAsia="Calibri" w:cs="Calibri"/>
          <w:b w:val="0"/>
          <w:bCs w:val="0"/>
          <w:i w:val="0"/>
          <w:iCs w:val="0"/>
          <w:caps w:val="0"/>
          <w:smallCaps w:val="0"/>
          <w:strike w:val="0"/>
          <w:dstrike w:val="0"/>
          <w:noProof w:val="0"/>
          <w:color w:val="1C1D1E"/>
          <w:sz w:val="22"/>
          <w:szCs w:val="22"/>
          <w:u w:val="none"/>
          <w:lang w:val="en-US"/>
        </w:rPr>
      </w:pP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xml:space="preserve">Sturges, B.K., </w:t>
      </w:r>
      <w:proofErr w:type="spellStart"/>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Kapatkin</w:t>
      </w:r>
      <w:proofErr w:type="spellEnd"/>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A.S., Garcia, T.C., Anwer, C., Fukuda, S., Hitchens, P.L., Wisner, T., Hayashi, K. and Stover, S.M. (2016), Biomechanical Comparison of Locking Compression Plate versus Positive Profile Pins and Polymethylmethacrylate for Stabilization of the Canine Lumbar Vertebrae.</w:t>
      </w:r>
      <w:r w:rsidRPr="09CA877C" w:rsidR="624B809A">
        <w:rPr>
          <w:rFonts w:ascii="Calibri" w:hAnsi="Calibri" w:eastAsia="Calibri" w:cs="Calibri"/>
          <w:b w:val="0"/>
          <w:bCs w:val="0"/>
          <w:i w:val="1"/>
          <w:iCs w:val="1"/>
          <w:caps w:val="0"/>
          <w:smallCaps w:val="0"/>
          <w:strike w:val="0"/>
          <w:dstrike w:val="0"/>
          <w:noProof w:val="0"/>
          <w:color w:val="1C1D1E"/>
          <w:sz w:val="22"/>
          <w:szCs w:val="22"/>
          <w:u w:val="none"/>
          <w:lang w:val="en-US"/>
        </w:rPr>
        <w:t xml:space="preserve"> Veterinary Surgery</w:t>
      </w:r>
      <w:r w:rsidRPr="09CA877C" w:rsidR="624B809A">
        <w:rPr>
          <w:rFonts w:ascii="Calibri" w:hAnsi="Calibri" w:eastAsia="Calibri" w:cs="Calibri"/>
          <w:b w:val="0"/>
          <w:bCs w:val="0"/>
          <w:i w:val="0"/>
          <w:iCs w:val="0"/>
          <w:caps w:val="0"/>
          <w:smallCaps w:val="0"/>
          <w:strike w:val="0"/>
          <w:dstrike w:val="0"/>
          <w:noProof w:val="0"/>
          <w:color w:val="1C1D1E"/>
          <w:sz w:val="22"/>
          <w:szCs w:val="22"/>
          <w:u w:val="none"/>
          <w:lang w:val="en-US"/>
        </w:rPr>
        <w:t>, 45: 309-318</w:t>
      </w:r>
    </w:p>
    <w:p w:rsidR="09CA877C" w:rsidP="09CA877C" w:rsidRDefault="09CA877C" w14:paraId="65EA1DBC" w14:textId="5F24E603">
      <w:pPr>
        <w:pStyle w:val="Normal"/>
        <w:spacing w:after="0"/>
        <w:jc w:val="left"/>
        <w:rPr>
          <w:b w:val="1"/>
          <w:bCs w:val="1"/>
        </w:rPr>
      </w:pPr>
    </w:p>
    <w:p w:rsidR="46D41097" w:rsidP="09CA877C" w:rsidRDefault="46D41097" w14:paraId="401AC9D9" w14:textId="01D0F22B">
      <w:pPr>
        <w:pStyle w:val="Normal"/>
        <w:spacing w:after="0"/>
        <w:jc w:val="left"/>
        <w:rPr>
          <w:b w:val="1"/>
          <w:bCs w:val="1"/>
        </w:rPr>
      </w:pPr>
      <w:r w:rsidRPr="09CA877C" w:rsidR="46D41097">
        <w:rPr>
          <w:b w:val="1"/>
          <w:bCs w:val="1"/>
        </w:rPr>
        <w:t>Courses Taught:</w:t>
      </w:r>
    </w:p>
    <w:p w:rsidR="5AB4D475" w:rsidP="09CA877C" w:rsidRDefault="5AB4D475" w14:paraId="1FB80656" w14:textId="5F4D7F40">
      <w:pPr>
        <w:pStyle w:val="Normal"/>
        <w:spacing w:after="0"/>
        <w:jc w:val="left"/>
        <w:rPr>
          <w:b w:val="1"/>
          <w:bCs w:val="1"/>
        </w:rPr>
      </w:pPr>
      <w:r w:rsidR="5AB4D475">
        <w:rPr>
          <w:b w:val="0"/>
          <w:bCs w:val="0"/>
        </w:rPr>
        <w:t>Introduction to Statistical Computing with R</w:t>
      </w:r>
    </w:p>
    <w:p w:rsidR="5AB4D475" w:rsidP="09CA877C" w:rsidRDefault="5AB4D475" w14:paraId="3FEF7800" w14:textId="55C40457">
      <w:pPr>
        <w:pStyle w:val="Normal"/>
        <w:spacing w:after="0"/>
        <w:jc w:val="left"/>
        <w:rPr>
          <w:b w:val="0"/>
          <w:bCs w:val="0"/>
        </w:rPr>
      </w:pPr>
      <w:r w:rsidR="5AB4D475">
        <w:rPr>
          <w:b w:val="0"/>
          <w:bCs w:val="0"/>
        </w:rPr>
        <w:t>Introduction to Data Analysis and Regression</w:t>
      </w:r>
    </w:p>
    <w:p w:rsidR="5AB4D475" w:rsidP="09CA877C" w:rsidRDefault="5AB4D475" w14:paraId="191AB161" w14:textId="39AE714F">
      <w:pPr>
        <w:pStyle w:val="Normal"/>
        <w:spacing w:after="0"/>
        <w:jc w:val="left"/>
        <w:rPr>
          <w:b w:val="0"/>
          <w:bCs w:val="0"/>
        </w:rPr>
      </w:pPr>
      <w:r w:rsidR="5AB4D475">
        <w:rPr>
          <w:b w:val="0"/>
          <w:bCs w:val="0"/>
        </w:rPr>
        <w:t>Applied Sampling</w:t>
      </w:r>
    </w:p>
    <w:p w:rsidR="5AB4D475" w:rsidP="09CA877C" w:rsidRDefault="5AB4D475" w14:paraId="6BD29120" w14:textId="492E0FEB">
      <w:pPr>
        <w:pStyle w:val="Normal"/>
        <w:spacing w:after="0"/>
        <w:jc w:val="left"/>
        <w:rPr>
          <w:b w:val="0"/>
          <w:bCs w:val="0"/>
        </w:rPr>
      </w:pPr>
      <w:r w:rsidR="5AB4D475">
        <w:rPr>
          <w:b w:val="0"/>
          <w:bCs w:val="0"/>
        </w:rPr>
        <w:t>Introduction to Statistical Methods for Life and Health Sciences</w:t>
      </w:r>
    </w:p>
    <w:p w:rsidR="5AB4D475" w:rsidP="09CA877C" w:rsidRDefault="5AB4D475" w14:paraId="265E7EEC" w14:textId="37135759">
      <w:pPr>
        <w:pStyle w:val="Normal"/>
        <w:spacing w:after="0"/>
        <w:jc w:val="left"/>
        <w:rPr>
          <w:b w:val="0"/>
          <w:bCs w:val="0"/>
        </w:rPr>
      </w:pPr>
      <w:r w:rsidR="5AB4D475">
        <w:rPr>
          <w:b w:val="0"/>
          <w:bCs w:val="0"/>
        </w:rPr>
        <w:t>Statistics: A Window to Understanding Diversity</w:t>
      </w:r>
    </w:p>
    <w:sectPr w:rsidRPr="00985D48" w:rsidR="00D51070">
      <w:headerReference w:type="even" r:id="rId23"/>
      <w:headerReference w:type="default" r:id="rId24"/>
      <w:footerReference w:type="even" r:id="rId25"/>
      <w:footerReference w:type="default" r:id="rId26"/>
      <w:headerReference w:type="first" r:id="rId27"/>
      <w:footerReference w:type="first" r:id="rId28"/>
      <w:pgSz w:w="12240" w:h="15840" w:orient="portrait"/>
      <w:pgMar w:top="1098"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BW" w:author="Ben Wiseman" w:date="2021-10-05T21:39:33" w:id="356918856">
    <w:p w:rsidR="09CA877C" w:rsidRDefault="09CA877C" w14:paraId="749777BD" w14:textId="0C66138F">
      <w:pPr>
        <w:pStyle w:val="CommentText"/>
      </w:pPr>
      <w:r w:rsidR="09CA877C">
        <w:rPr/>
        <w:t>Just framed the first sentence</w:t>
      </w:r>
      <w:r>
        <w:rPr>
          <w:rStyle w:val="CommentReference"/>
        </w:rPr>
        <w:annotationRef/>
      </w:r>
    </w:p>
  </w:comment>
  <w:comment w:initials="SN" w:author="Steven Nydick" w:date="2021-10-06T14:23:12" w:id="1162257508">
    <w:p w:rsidR="09CA877C" w:rsidRDefault="09CA877C" w14:paraId="083B4E04" w14:textId="22683DCD">
      <w:pPr>
        <w:pStyle w:val="CommentText"/>
      </w:pPr>
      <w:r w:rsidR="09CA877C">
        <w:rPr/>
        <w:t>Updated to make it flow and lead a bit better.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49777BD"/>
  <w15:commentEx w15:done="0" w15:paraId="083B4E04" w15:paraIdParent="749777B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FA494D5" w16cex:dateUtc="2021-10-06T04:39:33.231Z"/>
  <w16cex:commentExtensible w16cex:durableId="4CD1D8E4" w16cex:dateUtc="2021-10-06T19:23:12.102Z"/>
</w16cex:commentsExtensible>
</file>

<file path=word/commentsIds.xml><?xml version="1.0" encoding="utf-8"?>
<w16cid:commentsIds xmlns:mc="http://schemas.openxmlformats.org/markup-compatibility/2006" xmlns:w16cid="http://schemas.microsoft.com/office/word/2016/wordml/cid" mc:Ignorable="w16cid">
  <w16cid:commentId w16cid:paraId="749777BD" w16cid:durableId="3FA494D5"/>
  <w16cid:commentId w16cid:paraId="083B4E04" w16cid:durableId="4CD1D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7EB5" w:rsidRDefault="00C77EB5" w14:paraId="5970D6B6" w14:textId="77777777">
      <w:pPr>
        <w:spacing w:after="0" w:line="240" w:lineRule="auto"/>
      </w:pPr>
      <w:r>
        <w:separator/>
      </w:r>
    </w:p>
  </w:endnote>
  <w:endnote w:type="continuationSeparator" w:id="0">
    <w:p w:rsidR="00C77EB5" w:rsidRDefault="00C77EB5" w14:paraId="22532AE1" w14:textId="77777777">
      <w:pPr>
        <w:spacing w:after="0" w:line="240" w:lineRule="auto"/>
      </w:pPr>
      <w:r>
        <w:continuationSeparator/>
      </w:r>
    </w:p>
  </w:endnote>
  <w:endnote w:type="continuationNotice" w:id="1">
    <w:p w:rsidR="00C817AE" w:rsidRDefault="00C817AE" w14:paraId="1128067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414F5D2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0207882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494969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7EB5" w:rsidRDefault="00C77EB5" w14:paraId="46FC9CAA" w14:textId="77777777">
      <w:pPr>
        <w:spacing w:after="0" w:line="240" w:lineRule="auto"/>
      </w:pPr>
      <w:r>
        <w:separator/>
      </w:r>
    </w:p>
  </w:footnote>
  <w:footnote w:type="continuationSeparator" w:id="0">
    <w:p w:rsidR="00C77EB5" w:rsidRDefault="00C77EB5" w14:paraId="4AD5805F" w14:textId="77777777">
      <w:pPr>
        <w:spacing w:after="0" w:line="240" w:lineRule="auto"/>
      </w:pPr>
      <w:r>
        <w:continuationSeparator/>
      </w:r>
    </w:p>
  </w:footnote>
  <w:footnote w:type="continuationNotice" w:id="1">
    <w:p w:rsidR="00C817AE" w:rsidRDefault="00C817AE" w14:paraId="091CFD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28358A61" w14:textId="77777777">
    <w:pPr>
      <w:pStyle w:val="Header"/>
    </w:pPr>
  </w:p>
  <w:p w:rsidR="00C878F0" w:rsidRDefault="00C878F0" w14:paraId="7946A73C" w14:textId="1D72C7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124171B8" w14:textId="77777777">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rsidR="00C878F0" w:rsidRDefault="00C878F0" w14:paraId="73B456EA" w14:textId="77777777">
    <w:pPr>
      <w:tabs>
        <w:tab w:val="center" w:pos="4680"/>
        <w:tab w:val="right" w:pos="9360"/>
      </w:tabs>
      <w:spacing w:after="0" w:line="240" w:lineRule="auto"/>
    </w:pPr>
  </w:p>
  <w:p w:rsidR="00C878F0" w:rsidRDefault="00C878F0" w14:paraId="268AAB40" w14:textId="16FDB0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8F0" w:rsidRDefault="00C878F0" w14:paraId="3EE18168" w14:textId="77777777">
    <w:pPr>
      <w:pStyle w:val="Header"/>
    </w:pPr>
  </w:p>
  <w:p w:rsidR="00C878F0" w:rsidRDefault="00C878F0" w14:paraId="07225894" w14:textId="7C63AD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Tristan Wisner">
    <w15:presenceInfo w15:providerId="AD" w15:userId="S::tristan.wisner@kornferry.com::8b5a0eb1-3875-4c9d-beaa-52adf4ae8b54"/>
  </w15:person>
  <w15:person w15:author="Ben Wiseman">
    <w15:presenceInfo w15:providerId="AD" w15:userId="S::benjamin.wiseman@kornferry.com::0f19dde6-b93b-43fa-8ee5-4e3ffaa55bf5"/>
  </w15:person>
  <w15:person w15:author="Steven Nydick">
    <w15:presenceInfo w15:providerId="AD" w15:userId="S::steven.nydick@kornferry.com::2e940635-363c-4f93-8e3a-59cb4848984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activeWritingStyle w:lang="en-US" w:vendorID="64" w:dllVersion="0" w:nlCheck="1" w:checkStyle="0" w:appName="MSWord"/>
  <w:trackRevisions w:val="fals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3163"/>
    <w:rsid w:val="000055E8"/>
    <w:rsid w:val="00010EC1"/>
    <w:rsid w:val="00015AFF"/>
    <w:rsid w:val="00027B0C"/>
    <w:rsid w:val="00032D65"/>
    <w:rsid w:val="00035C16"/>
    <w:rsid w:val="00035CC0"/>
    <w:rsid w:val="00050640"/>
    <w:rsid w:val="00055811"/>
    <w:rsid w:val="00056743"/>
    <w:rsid w:val="0006194E"/>
    <w:rsid w:val="00063297"/>
    <w:rsid w:val="0006356E"/>
    <w:rsid w:val="00064474"/>
    <w:rsid w:val="00064846"/>
    <w:rsid w:val="0007073F"/>
    <w:rsid w:val="00075D70"/>
    <w:rsid w:val="00080B25"/>
    <w:rsid w:val="00080D6F"/>
    <w:rsid w:val="0008113D"/>
    <w:rsid w:val="00085A2D"/>
    <w:rsid w:val="00094AE7"/>
    <w:rsid w:val="000B01B0"/>
    <w:rsid w:val="000B185F"/>
    <w:rsid w:val="000C0343"/>
    <w:rsid w:val="000D726A"/>
    <w:rsid w:val="000E4D2E"/>
    <w:rsid w:val="000E4DCC"/>
    <w:rsid w:val="000E526D"/>
    <w:rsid w:val="000E720B"/>
    <w:rsid w:val="000F1633"/>
    <w:rsid w:val="000F7324"/>
    <w:rsid w:val="00107FBD"/>
    <w:rsid w:val="00113030"/>
    <w:rsid w:val="00114A15"/>
    <w:rsid w:val="001164B9"/>
    <w:rsid w:val="001217E4"/>
    <w:rsid w:val="00121CEA"/>
    <w:rsid w:val="0012513F"/>
    <w:rsid w:val="00126566"/>
    <w:rsid w:val="00127C64"/>
    <w:rsid w:val="00137464"/>
    <w:rsid w:val="00141737"/>
    <w:rsid w:val="001421D9"/>
    <w:rsid w:val="00144A3C"/>
    <w:rsid w:val="0015452B"/>
    <w:rsid w:val="0015474C"/>
    <w:rsid w:val="00157BE5"/>
    <w:rsid w:val="00163EFA"/>
    <w:rsid w:val="00173181"/>
    <w:rsid w:val="0017623F"/>
    <w:rsid w:val="0017750A"/>
    <w:rsid w:val="001777B2"/>
    <w:rsid w:val="00180946"/>
    <w:rsid w:val="00181842"/>
    <w:rsid w:val="00182050"/>
    <w:rsid w:val="001821F9"/>
    <w:rsid w:val="0018343E"/>
    <w:rsid w:val="0019086B"/>
    <w:rsid w:val="00192880"/>
    <w:rsid w:val="001A2EE8"/>
    <w:rsid w:val="001A6C67"/>
    <w:rsid w:val="001B1193"/>
    <w:rsid w:val="001B2A7C"/>
    <w:rsid w:val="001B5942"/>
    <w:rsid w:val="001B7057"/>
    <w:rsid w:val="001B7088"/>
    <w:rsid w:val="001D425A"/>
    <w:rsid w:val="001D4A1F"/>
    <w:rsid w:val="001D7531"/>
    <w:rsid w:val="001D789B"/>
    <w:rsid w:val="001F0D8D"/>
    <w:rsid w:val="001F2D81"/>
    <w:rsid w:val="002129A0"/>
    <w:rsid w:val="002146DF"/>
    <w:rsid w:val="0022120A"/>
    <w:rsid w:val="00222411"/>
    <w:rsid w:val="00222B54"/>
    <w:rsid w:val="00226D4F"/>
    <w:rsid w:val="0023274B"/>
    <w:rsid w:val="002342AB"/>
    <w:rsid w:val="0023630D"/>
    <w:rsid w:val="00242407"/>
    <w:rsid w:val="00246624"/>
    <w:rsid w:val="0026033F"/>
    <w:rsid w:val="00260B45"/>
    <w:rsid w:val="00260B76"/>
    <w:rsid w:val="00262286"/>
    <w:rsid w:val="00262353"/>
    <w:rsid w:val="00266C8B"/>
    <w:rsid w:val="00267C08"/>
    <w:rsid w:val="00272CEC"/>
    <w:rsid w:val="0027507F"/>
    <w:rsid w:val="00276052"/>
    <w:rsid w:val="002821CD"/>
    <w:rsid w:val="00282722"/>
    <w:rsid w:val="0028552E"/>
    <w:rsid w:val="002857ED"/>
    <w:rsid w:val="00292FDE"/>
    <w:rsid w:val="002A4B3B"/>
    <w:rsid w:val="002B01AD"/>
    <w:rsid w:val="002B0B7B"/>
    <w:rsid w:val="002B4FE1"/>
    <w:rsid w:val="002C07EE"/>
    <w:rsid w:val="002D067F"/>
    <w:rsid w:val="002D4CD3"/>
    <w:rsid w:val="002E14DD"/>
    <w:rsid w:val="002E2468"/>
    <w:rsid w:val="002E4D20"/>
    <w:rsid w:val="002E4FB9"/>
    <w:rsid w:val="002E6699"/>
    <w:rsid w:val="00300D28"/>
    <w:rsid w:val="00311E55"/>
    <w:rsid w:val="00315652"/>
    <w:rsid w:val="003177E9"/>
    <w:rsid w:val="0032560F"/>
    <w:rsid w:val="00333FF7"/>
    <w:rsid w:val="003340FA"/>
    <w:rsid w:val="003344F5"/>
    <w:rsid w:val="00334A64"/>
    <w:rsid w:val="00345685"/>
    <w:rsid w:val="0034627C"/>
    <w:rsid w:val="00351630"/>
    <w:rsid w:val="00352155"/>
    <w:rsid w:val="003563B7"/>
    <w:rsid w:val="00357B87"/>
    <w:rsid w:val="003641F4"/>
    <w:rsid w:val="00366438"/>
    <w:rsid w:val="00373BD7"/>
    <w:rsid w:val="003756E2"/>
    <w:rsid w:val="003768AB"/>
    <w:rsid w:val="00384108"/>
    <w:rsid w:val="003856BB"/>
    <w:rsid w:val="003958D4"/>
    <w:rsid w:val="00395F4C"/>
    <w:rsid w:val="00397C54"/>
    <w:rsid w:val="003A4852"/>
    <w:rsid w:val="003A6836"/>
    <w:rsid w:val="003A723E"/>
    <w:rsid w:val="003B61B7"/>
    <w:rsid w:val="003C3D72"/>
    <w:rsid w:val="003D0A68"/>
    <w:rsid w:val="003D47BF"/>
    <w:rsid w:val="003D78C1"/>
    <w:rsid w:val="003E02C1"/>
    <w:rsid w:val="003E28E9"/>
    <w:rsid w:val="003E2D93"/>
    <w:rsid w:val="003E4370"/>
    <w:rsid w:val="003F4B45"/>
    <w:rsid w:val="003F52C7"/>
    <w:rsid w:val="003F67C6"/>
    <w:rsid w:val="00405E8F"/>
    <w:rsid w:val="0041095E"/>
    <w:rsid w:val="004117A0"/>
    <w:rsid w:val="004153AC"/>
    <w:rsid w:val="00415AE7"/>
    <w:rsid w:val="004232E3"/>
    <w:rsid w:val="00434815"/>
    <w:rsid w:val="00436CA6"/>
    <w:rsid w:val="00444142"/>
    <w:rsid w:val="00445CFB"/>
    <w:rsid w:val="00446ED5"/>
    <w:rsid w:val="00452B92"/>
    <w:rsid w:val="00460613"/>
    <w:rsid w:val="004645A8"/>
    <w:rsid w:val="0046608C"/>
    <w:rsid w:val="004668E0"/>
    <w:rsid w:val="00466E84"/>
    <w:rsid w:val="00471FBA"/>
    <w:rsid w:val="004730E5"/>
    <w:rsid w:val="00494580"/>
    <w:rsid w:val="004A04A2"/>
    <w:rsid w:val="004A05F4"/>
    <w:rsid w:val="004A1E90"/>
    <w:rsid w:val="004A7C1C"/>
    <w:rsid w:val="004B3E89"/>
    <w:rsid w:val="004B59B7"/>
    <w:rsid w:val="004B5BDB"/>
    <w:rsid w:val="004B6030"/>
    <w:rsid w:val="004B7B8A"/>
    <w:rsid w:val="004C4FA0"/>
    <w:rsid w:val="004D6EEF"/>
    <w:rsid w:val="004D7EF6"/>
    <w:rsid w:val="004E13B6"/>
    <w:rsid w:val="004F1974"/>
    <w:rsid w:val="00500C4A"/>
    <w:rsid w:val="005041E3"/>
    <w:rsid w:val="00510A1F"/>
    <w:rsid w:val="00510C01"/>
    <w:rsid w:val="00512684"/>
    <w:rsid w:val="00515F73"/>
    <w:rsid w:val="005227D6"/>
    <w:rsid w:val="005245DF"/>
    <w:rsid w:val="00527125"/>
    <w:rsid w:val="00532627"/>
    <w:rsid w:val="00533131"/>
    <w:rsid w:val="0054255E"/>
    <w:rsid w:val="00544255"/>
    <w:rsid w:val="005461F6"/>
    <w:rsid w:val="005479D1"/>
    <w:rsid w:val="00553C1B"/>
    <w:rsid w:val="00556D5C"/>
    <w:rsid w:val="00565252"/>
    <w:rsid w:val="00567676"/>
    <w:rsid w:val="00572323"/>
    <w:rsid w:val="00580DBE"/>
    <w:rsid w:val="0058237F"/>
    <w:rsid w:val="0058471F"/>
    <w:rsid w:val="00584ECD"/>
    <w:rsid w:val="005854CD"/>
    <w:rsid w:val="005855DA"/>
    <w:rsid w:val="005947E1"/>
    <w:rsid w:val="00595422"/>
    <w:rsid w:val="00597D5B"/>
    <w:rsid w:val="005A5B53"/>
    <w:rsid w:val="005A7FD6"/>
    <w:rsid w:val="005B4B59"/>
    <w:rsid w:val="005B5110"/>
    <w:rsid w:val="005C3858"/>
    <w:rsid w:val="005C7152"/>
    <w:rsid w:val="005C7516"/>
    <w:rsid w:val="005D03E0"/>
    <w:rsid w:val="005D2779"/>
    <w:rsid w:val="005D2ED9"/>
    <w:rsid w:val="005D2F0A"/>
    <w:rsid w:val="005D5A24"/>
    <w:rsid w:val="005D7729"/>
    <w:rsid w:val="005D7AFE"/>
    <w:rsid w:val="005E5615"/>
    <w:rsid w:val="005F31C9"/>
    <w:rsid w:val="005F6B35"/>
    <w:rsid w:val="005F6C17"/>
    <w:rsid w:val="006102AE"/>
    <w:rsid w:val="00614CBC"/>
    <w:rsid w:val="0061619A"/>
    <w:rsid w:val="00622828"/>
    <w:rsid w:val="00622DC7"/>
    <w:rsid w:val="00626CF7"/>
    <w:rsid w:val="00626DFE"/>
    <w:rsid w:val="00631FEA"/>
    <w:rsid w:val="00632470"/>
    <w:rsid w:val="00635624"/>
    <w:rsid w:val="00636A08"/>
    <w:rsid w:val="00636F1E"/>
    <w:rsid w:val="00641533"/>
    <w:rsid w:val="006422F8"/>
    <w:rsid w:val="00650637"/>
    <w:rsid w:val="00650AF4"/>
    <w:rsid w:val="00650B4F"/>
    <w:rsid w:val="00651F58"/>
    <w:rsid w:val="00652B58"/>
    <w:rsid w:val="00653E05"/>
    <w:rsid w:val="00660C13"/>
    <w:rsid w:val="0066218E"/>
    <w:rsid w:val="00667BFF"/>
    <w:rsid w:val="00670B2E"/>
    <w:rsid w:val="00670CA5"/>
    <w:rsid w:val="006730CA"/>
    <w:rsid w:val="00683013"/>
    <w:rsid w:val="00686156"/>
    <w:rsid w:val="00691EA5"/>
    <w:rsid w:val="006962E2"/>
    <w:rsid w:val="00696AE6"/>
    <w:rsid w:val="006979F1"/>
    <w:rsid w:val="006A5BF6"/>
    <w:rsid w:val="006B7680"/>
    <w:rsid w:val="006B7853"/>
    <w:rsid w:val="006C016F"/>
    <w:rsid w:val="006C143C"/>
    <w:rsid w:val="006C2E1A"/>
    <w:rsid w:val="006D579E"/>
    <w:rsid w:val="006D68E1"/>
    <w:rsid w:val="006D744A"/>
    <w:rsid w:val="006E4C60"/>
    <w:rsid w:val="006F05D7"/>
    <w:rsid w:val="006F2405"/>
    <w:rsid w:val="006F75D2"/>
    <w:rsid w:val="006F7E19"/>
    <w:rsid w:val="0070288D"/>
    <w:rsid w:val="0070439D"/>
    <w:rsid w:val="00705447"/>
    <w:rsid w:val="00715EB0"/>
    <w:rsid w:val="00716B4E"/>
    <w:rsid w:val="00735B6D"/>
    <w:rsid w:val="00740675"/>
    <w:rsid w:val="00742302"/>
    <w:rsid w:val="007435E5"/>
    <w:rsid w:val="0074524A"/>
    <w:rsid w:val="00750262"/>
    <w:rsid w:val="00753173"/>
    <w:rsid w:val="00763632"/>
    <w:rsid w:val="00772A10"/>
    <w:rsid w:val="00776666"/>
    <w:rsid w:val="00782DD2"/>
    <w:rsid w:val="00782EA1"/>
    <w:rsid w:val="00784697"/>
    <w:rsid w:val="00784734"/>
    <w:rsid w:val="00786A98"/>
    <w:rsid w:val="00787049"/>
    <w:rsid w:val="00793CF5"/>
    <w:rsid w:val="00795A8A"/>
    <w:rsid w:val="00795B9E"/>
    <w:rsid w:val="007965BC"/>
    <w:rsid w:val="00797F42"/>
    <w:rsid w:val="007A2841"/>
    <w:rsid w:val="007A4399"/>
    <w:rsid w:val="007A71E7"/>
    <w:rsid w:val="007B1C50"/>
    <w:rsid w:val="007B27A5"/>
    <w:rsid w:val="007B400B"/>
    <w:rsid w:val="007B6825"/>
    <w:rsid w:val="007C1FA6"/>
    <w:rsid w:val="007C7FFB"/>
    <w:rsid w:val="007F466B"/>
    <w:rsid w:val="007F602A"/>
    <w:rsid w:val="007F61DB"/>
    <w:rsid w:val="00812D41"/>
    <w:rsid w:val="00822A9B"/>
    <w:rsid w:val="00830FA8"/>
    <w:rsid w:val="008331B4"/>
    <w:rsid w:val="008358AA"/>
    <w:rsid w:val="00837CA6"/>
    <w:rsid w:val="00854ECE"/>
    <w:rsid w:val="00856A5C"/>
    <w:rsid w:val="00857B32"/>
    <w:rsid w:val="00862C2C"/>
    <w:rsid w:val="00864E3F"/>
    <w:rsid w:val="008656E2"/>
    <w:rsid w:val="00866BE7"/>
    <w:rsid w:val="008736C9"/>
    <w:rsid w:val="00892962"/>
    <w:rsid w:val="008A6329"/>
    <w:rsid w:val="008B0EB4"/>
    <w:rsid w:val="008B4FD1"/>
    <w:rsid w:val="008C10C8"/>
    <w:rsid w:val="008C1676"/>
    <w:rsid w:val="008C29EA"/>
    <w:rsid w:val="008C2A3D"/>
    <w:rsid w:val="008C6D7F"/>
    <w:rsid w:val="008D1966"/>
    <w:rsid w:val="008D5811"/>
    <w:rsid w:val="008D6CD9"/>
    <w:rsid w:val="008E1512"/>
    <w:rsid w:val="00905D2A"/>
    <w:rsid w:val="00907644"/>
    <w:rsid w:val="00911109"/>
    <w:rsid w:val="00923573"/>
    <w:rsid w:val="00925024"/>
    <w:rsid w:val="00931C7A"/>
    <w:rsid w:val="00937EE8"/>
    <w:rsid w:val="00940207"/>
    <w:rsid w:val="009440AC"/>
    <w:rsid w:val="00947068"/>
    <w:rsid w:val="0094788D"/>
    <w:rsid w:val="0095071E"/>
    <w:rsid w:val="00955E04"/>
    <w:rsid w:val="00956168"/>
    <w:rsid w:val="00977D90"/>
    <w:rsid w:val="00981D04"/>
    <w:rsid w:val="00983237"/>
    <w:rsid w:val="00985D48"/>
    <w:rsid w:val="00986DCB"/>
    <w:rsid w:val="009922E9"/>
    <w:rsid w:val="00995F18"/>
    <w:rsid w:val="009A26EE"/>
    <w:rsid w:val="009A7D64"/>
    <w:rsid w:val="009B08E8"/>
    <w:rsid w:val="009B24E9"/>
    <w:rsid w:val="009B2D11"/>
    <w:rsid w:val="009B6059"/>
    <w:rsid w:val="009B637F"/>
    <w:rsid w:val="009C759E"/>
    <w:rsid w:val="009D2BDA"/>
    <w:rsid w:val="009D603D"/>
    <w:rsid w:val="009E00FE"/>
    <w:rsid w:val="009E031E"/>
    <w:rsid w:val="009E07BB"/>
    <w:rsid w:val="009E66CF"/>
    <w:rsid w:val="009E77CD"/>
    <w:rsid w:val="009F1BB3"/>
    <w:rsid w:val="009F3F41"/>
    <w:rsid w:val="00A01331"/>
    <w:rsid w:val="00A040DE"/>
    <w:rsid w:val="00A16011"/>
    <w:rsid w:val="00A268F5"/>
    <w:rsid w:val="00A30721"/>
    <w:rsid w:val="00A325E0"/>
    <w:rsid w:val="00A415EB"/>
    <w:rsid w:val="00A46701"/>
    <w:rsid w:val="00A528A5"/>
    <w:rsid w:val="00A53D3D"/>
    <w:rsid w:val="00A56407"/>
    <w:rsid w:val="00A600AF"/>
    <w:rsid w:val="00A626F8"/>
    <w:rsid w:val="00A64850"/>
    <w:rsid w:val="00A65B83"/>
    <w:rsid w:val="00A6693B"/>
    <w:rsid w:val="00A66C41"/>
    <w:rsid w:val="00A7526F"/>
    <w:rsid w:val="00A7630B"/>
    <w:rsid w:val="00A77FFD"/>
    <w:rsid w:val="00A81D14"/>
    <w:rsid w:val="00A82E9A"/>
    <w:rsid w:val="00A86C09"/>
    <w:rsid w:val="00A86CD5"/>
    <w:rsid w:val="00A8702D"/>
    <w:rsid w:val="00AA4361"/>
    <w:rsid w:val="00AA7C45"/>
    <w:rsid w:val="00AB3603"/>
    <w:rsid w:val="00AB41EE"/>
    <w:rsid w:val="00AB4DA4"/>
    <w:rsid w:val="00AC1457"/>
    <w:rsid w:val="00AC20B6"/>
    <w:rsid w:val="00AC39C2"/>
    <w:rsid w:val="00AC4EBB"/>
    <w:rsid w:val="00AC6294"/>
    <w:rsid w:val="00AC6AC8"/>
    <w:rsid w:val="00AD7AD3"/>
    <w:rsid w:val="00AE01A7"/>
    <w:rsid w:val="00AE0D40"/>
    <w:rsid w:val="00AE2471"/>
    <w:rsid w:val="00AF0429"/>
    <w:rsid w:val="00AF3B8F"/>
    <w:rsid w:val="00AF6292"/>
    <w:rsid w:val="00B00D9F"/>
    <w:rsid w:val="00B01FB6"/>
    <w:rsid w:val="00B030DC"/>
    <w:rsid w:val="00B1403F"/>
    <w:rsid w:val="00B155B5"/>
    <w:rsid w:val="00B213A3"/>
    <w:rsid w:val="00B23529"/>
    <w:rsid w:val="00B252AE"/>
    <w:rsid w:val="00B27763"/>
    <w:rsid w:val="00B512E5"/>
    <w:rsid w:val="00B537F2"/>
    <w:rsid w:val="00B54E25"/>
    <w:rsid w:val="00B60615"/>
    <w:rsid w:val="00B62564"/>
    <w:rsid w:val="00B632C6"/>
    <w:rsid w:val="00B64147"/>
    <w:rsid w:val="00B71016"/>
    <w:rsid w:val="00B745B2"/>
    <w:rsid w:val="00B82ECC"/>
    <w:rsid w:val="00B854D8"/>
    <w:rsid w:val="00B85E70"/>
    <w:rsid w:val="00B90F49"/>
    <w:rsid w:val="00B91AD1"/>
    <w:rsid w:val="00B9204B"/>
    <w:rsid w:val="00B94B0C"/>
    <w:rsid w:val="00B979E7"/>
    <w:rsid w:val="00BB3C0E"/>
    <w:rsid w:val="00BB7FBE"/>
    <w:rsid w:val="00BC0089"/>
    <w:rsid w:val="00BC19BB"/>
    <w:rsid w:val="00BC579E"/>
    <w:rsid w:val="00BD2F84"/>
    <w:rsid w:val="00BE2317"/>
    <w:rsid w:val="00BE2BBD"/>
    <w:rsid w:val="00BE2D0A"/>
    <w:rsid w:val="00BE7D74"/>
    <w:rsid w:val="00BF255F"/>
    <w:rsid w:val="00C01665"/>
    <w:rsid w:val="00C06CE8"/>
    <w:rsid w:val="00C078FF"/>
    <w:rsid w:val="00C11CEB"/>
    <w:rsid w:val="00C12819"/>
    <w:rsid w:val="00C13CB1"/>
    <w:rsid w:val="00C15915"/>
    <w:rsid w:val="00C225F8"/>
    <w:rsid w:val="00C2374F"/>
    <w:rsid w:val="00C34668"/>
    <w:rsid w:val="00C34AF5"/>
    <w:rsid w:val="00C36636"/>
    <w:rsid w:val="00C37F9C"/>
    <w:rsid w:val="00C404EF"/>
    <w:rsid w:val="00C4137C"/>
    <w:rsid w:val="00C456D7"/>
    <w:rsid w:val="00C51BF8"/>
    <w:rsid w:val="00C53B4E"/>
    <w:rsid w:val="00C56217"/>
    <w:rsid w:val="00C60599"/>
    <w:rsid w:val="00C61D1E"/>
    <w:rsid w:val="00C6262F"/>
    <w:rsid w:val="00C66158"/>
    <w:rsid w:val="00C66933"/>
    <w:rsid w:val="00C718F9"/>
    <w:rsid w:val="00C71A85"/>
    <w:rsid w:val="00C71C75"/>
    <w:rsid w:val="00C73486"/>
    <w:rsid w:val="00C73C73"/>
    <w:rsid w:val="00C76899"/>
    <w:rsid w:val="00C77EB5"/>
    <w:rsid w:val="00C80845"/>
    <w:rsid w:val="00C817AE"/>
    <w:rsid w:val="00C82310"/>
    <w:rsid w:val="00C85C42"/>
    <w:rsid w:val="00C878F0"/>
    <w:rsid w:val="00C92195"/>
    <w:rsid w:val="00CA470A"/>
    <w:rsid w:val="00CA59E9"/>
    <w:rsid w:val="00CB0FB5"/>
    <w:rsid w:val="00CB37ED"/>
    <w:rsid w:val="00CB62F4"/>
    <w:rsid w:val="00CB7F7E"/>
    <w:rsid w:val="00CC1400"/>
    <w:rsid w:val="00CC2753"/>
    <w:rsid w:val="00CC34AA"/>
    <w:rsid w:val="00CC5E2C"/>
    <w:rsid w:val="00CD4E36"/>
    <w:rsid w:val="00CE18E8"/>
    <w:rsid w:val="00CE1EFB"/>
    <w:rsid w:val="00CE3B91"/>
    <w:rsid w:val="00CE3CA1"/>
    <w:rsid w:val="00CE4942"/>
    <w:rsid w:val="00CE4F92"/>
    <w:rsid w:val="00CF0135"/>
    <w:rsid w:val="00CF2F1D"/>
    <w:rsid w:val="00CF3544"/>
    <w:rsid w:val="00CF7FC8"/>
    <w:rsid w:val="00D0106C"/>
    <w:rsid w:val="00D027A9"/>
    <w:rsid w:val="00D03F1F"/>
    <w:rsid w:val="00D042A3"/>
    <w:rsid w:val="00D04D28"/>
    <w:rsid w:val="00D112D3"/>
    <w:rsid w:val="00D11EA6"/>
    <w:rsid w:val="00D13689"/>
    <w:rsid w:val="00D14A73"/>
    <w:rsid w:val="00D20526"/>
    <w:rsid w:val="00D237F4"/>
    <w:rsid w:val="00D25C5B"/>
    <w:rsid w:val="00D308C3"/>
    <w:rsid w:val="00D46C6A"/>
    <w:rsid w:val="00D51070"/>
    <w:rsid w:val="00D519A5"/>
    <w:rsid w:val="00D54383"/>
    <w:rsid w:val="00D54BA1"/>
    <w:rsid w:val="00D61460"/>
    <w:rsid w:val="00D63796"/>
    <w:rsid w:val="00D6730C"/>
    <w:rsid w:val="00D70E59"/>
    <w:rsid w:val="00D727AC"/>
    <w:rsid w:val="00D75E0F"/>
    <w:rsid w:val="00D761A5"/>
    <w:rsid w:val="00D80FC5"/>
    <w:rsid w:val="00D978E0"/>
    <w:rsid w:val="00DA2B77"/>
    <w:rsid w:val="00DA3E56"/>
    <w:rsid w:val="00DA707B"/>
    <w:rsid w:val="00DB2C16"/>
    <w:rsid w:val="00DB6362"/>
    <w:rsid w:val="00DC0207"/>
    <w:rsid w:val="00DD25B4"/>
    <w:rsid w:val="00DD4D83"/>
    <w:rsid w:val="00DD57B4"/>
    <w:rsid w:val="00DD6E23"/>
    <w:rsid w:val="00DE3310"/>
    <w:rsid w:val="00DE4334"/>
    <w:rsid w:val="00E02BF5"/>
    <w:rsid w:val="00E07A22"/>
    <w:rsid w:val="00E11B46"/>
    <w:rsid w:val="00E11E90"/>
    <w:rsid w:val="00E2219B"/>
    <w:rsid w:val="00E261DA"/>
    <w:rsid w:val="00E26AAB"/>
    <w:rsid w:val="00E3592D"/>
    <w:rsid w:val="00E3623B"/>
    <w:rsid w:val="00E37ACC"/>
    <w:rsid w:val="00E401CA"/>
    <w:rsid w:val="00E4395F"/>
    <w:rsid w:val="00E44042"/>
    <w:rsid w:val="00E47D1D"/>
    <w:rsid w:val="00E56A19"/>
    <w:rsid w:val="00E649AF"/>
    <w:rsid w:val="00E8069F"/>
    <w:rsid w:val="00E81184"/>
    <w:rsid w:val="00E84AD2"/>
    <w:rsid w:val="00E96FE9"/>
    <w:rsid w:val="00EA6980"/>
    <w:rsid w:val="00EB0654"/>
    <w:rsid w:val="00EB081A"/>
    <w:rsid w:val="00EB4221"/>
    <w:rsid w:val="00EB520F"/>
    <w:rsid w:val="00EB6630"/>
    <w:rsid w:val="00EC2BCC"/>
    <w:rsid w:val="00EC34CF"/>
    <w:rsid w:val="00EC35BA"/>
    <w:rsid w:val="00ED179C"/>
    <w:rsid w:val="00ED371D"/>
    <w:rsid w:val="00ED60B4"/>
    <w:rsid w:val="00ED72A3"/>
    <w:rsid w:val="00ED751B"/>
    <w:rsid w:val="00EE3205"/>
    <w:rsid w:val="00EE7533"/>
    <w:rsid w:val="00EF1AF0"/>
    <w:rsid w:val="00F039E3"/>
    <w:rsid w:val="00F03F61"/>
    <w:rsid w:val="00F071CD"/>
    <w:rsid w:val="00F07848"/>
    <w:rsid w:val="00F10751"/>
    <w:rsid w:val="00F1082D"/>
    <w:rsid w:val="00F1423C"/>
    <w:rsid w:val="00F17DFD"/>
    <w:rsid w:val="00F33918"/>
    <w:rsid w:val="00F348E0"/>
    <w:rsid w:val="00F37E8E"/>
    <w:rsid w:val="00F40259"/>
    <w:rsid w:val="00F542F8"/>
    <w:rsid w:val="00F556CD"/>
    <w:rsid w:val="00F5608B"/>
    <w:rsid w:val="00F600B8"/>
    <w:rsid w:val="00F60D35"/>
    <w:rsid w:val="00F635FE"/>
    <w:rsid w:val="00F64569"/>
    <w:rsid w:val="00F650FA"/>
    <w:rsid w:val="00F7067C"/>
    <w:rsid w:val="00F71776"/>
    <w:rsid w:val="00F720DB"/>
    <w:rsid w:val="00F75674"/>
    <w:rsid w:val="00F75C04"/>
    <w:rsid w:val="00F8110E"/>
    <w:rsid w:val="00F82AB8"/>
    <w:rsid w:val="00F8423D"/>
    <w:rsid w:val="00F93E38"/>
    <w:rsid w:val="00F9598C"/>
    <w:rsid w:val="00FA2556"/>
    <w:rsid w:val="00FA40B5"/>
    <w:rsid w:val="00FA73A1"/>
    <w:rsid w:val="00FB1EA8"/>
    <w:rsid w:val="00FC5CCA"/>
    <w:rsid w:val="00FD0E42"/>
    <w:rsid w:val="00FD19E4"/>
    <w:rsid w:val="00FD4B82"/>
    <w:rsid w:val="00FD695E"/>
    <w:rsid w:val="00FD7FA9"/>
    <w:rsid w:val="00FF016C"/>
    <w:rsid w:val="00FF17BE"/>
    <w:rsid w:val="00FF421E"/>
    <w:rsid w:val="00FF624D"/>
    <w:rsid w:val="00FF7C99"/>
    <w:rsid w:val="02182CBB"/>
    <w:rsid w:val="03B3FD1C"/>
    <w:rsid w:val="07F8892E"/>
    <w:rsid w:val="09AC6B9F"/>
    <w:rsid w:val="09CA877C"/>
    <w:rsid w:val="0B7FC41B"/>
    <w:rsid w:val="0BEDB605"/>
    <w:rsid w:val="0D536332"/>
    <w:rsid w:val="11B1E64D"/>
    <w:rsid w:val="13680686"/>
    <w:rsid w:val="180A4397"/>
    <w:rsid w:val="186634A9"/>
    <w:rsid w:val="186634A9"/>
    <w:rsid w:val="199154FC"/>
    <w:rsid w:val="1B2D255D"/>
    <w:rsid w:val="1B5C5FB9"/>
    <w:rsid w:val="1B9DD56B"/>
    <w:rsid w:val="1BC0A528"/>
    <w:rsid w:val="1C24F57D"/>
    <w:rsid w:val="1E0C52DC"/>
    <w:rsid w:val="1EA88E1E"/>
    <w:rsid w:val="1FAC72E3"/>
    <w:rsid w:val="212F1AE7"/>
    <w:rsid w:val="218C0B43"/>
    <w:rsid w:val="22065F30"/>
    <w:rsid w:val="226BB055"/>
    <w:rsid w:val="259246EC"/>
    <w:rsid w:val="265DDB7A"/>
    <w:rsid w:val="26EA01E1"/>
    <w:rsid w:val="279E5C6B"/>
    <w:rsid w:val="29E9A8CE"/>
    <w:rsid w:val="2A2469A0"/>
    <w:rsid w:val="2C2F121E"/>
    <w:rsid w:val="2CDA9F3D"/>
    <w:rsid w:val="2D8627AB"/>
    <w:rsid w:val="2E956C92"/>
    <w:rsid w:val="2F55847F"/>
    <w:rsid w:val="2F9B04FD"/>
    <w:rsid w:val="2FCD5293"/>
    <w:rsid w:val="31F631A4"/>
    <w:rsid w:val="325F73B4"/>
    <w:rsid w:val="3307B74F"/>
    <w:rsid w:val="358BA259"/>
    <w:rsid w:val="35C4C603"/>
    <w:rsid w:val="367A7E13"/>
    <w:rsid w:val="391278C4"/>
    <w:rsid w:val="3AC3BD74"/>
    <w:rsid w:val="3B1D812D"/>
    <w:rsid w:val="3B23DBF5"/>
    <w:rsid w:val="3BA52276"/>
    <w:rsid w:val="3BFDEA2A"/>
    <w:rsid w:val="3C7A3EBA"/>
    <w:rsid w:val="3DAF4AE1"/>
    <w:rsid w:val="3FDAF696"/>
    <w:rsid w:val="40583018"/>
    <w:rsid w:val="455E62AD"/>
    <w:rsid w:val="463A945A"/>
    <w:rsid w:val="4680133D"/>
    <w:rsid w:val="46D41097"/>
    <w:rsid w:val="48A1EB2D"/>
    <w:rsid w:val="4B13DF81"/>
    <w:rsid w:val="4C5218D7"/>
    <w:rsid w:val="4DD4C0DB"/>
    <w:rsid w:val="4E1AB3E9"/>
    <w:rsid w:val="4EF00BF1"/>
    <w:rsid w:val="4F4C9E84"/>
    <w:rsid w:val="5008430C"/>
    <w:rsid w:val="512323F3"/>
    <w:rsid w:val="513B9BF9"/>
    <w:rsid w:val="52ED8F22"/>
    <w:rsid w:val="54D1A30D"/>
    <w:rsid w:val="5673528B"/>
    <w:rsid w:val="57346BB0"/>
    <w:rsid w:val="57D77A78"/>
    <w:rsid w:val="58B14928"/>
    <w:rsid w:val="5974470A"/>
    <w:rsid w:val="5AB4D475"/>
    <w:rsid w:val="5ABB3169"/>
    <w:rsid w:val="5C96A5D7"/>
    <w:rsid w:val="5E399776"/>
    <w:rsid w:val="5F265538"/>
    <w:rsid w:val="60614F9C"/>
    <w:rsid w:val="624B809A"/>
    <w:rsid w:val="64251B16"/>
    <w:rsid w:val="64B40027"/>
    <w:rsid w:val="64D83BF7"/>
    <w:rsid w:val="66FD95D5"/>
    <w:rsid w:val="675221E3"/>
    <w:rsid w:val="67752F1C"/>
    <w:rsid w:val="6C71A2AD"/>
    <w:rsid w:val="6F0ADD61"/>
    <w:rsid w:val="6F4C5313"/>
    <w:rsid w:val="7208D2D8"/>
    <w:rsid w:val="721BD1DA"/>
    <w:rsid w:val="726F1B1E"/>
    <w:rsid w:val="75C886CD"/>
    <w:rsid w:val="7E62C0B8"/>
    <w:rsid w:val="7E64A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ECC3FE"/>
  <w15:docId w15:val="{11B5FFC0-537E-4978-873A-39FA38FAC8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hAnsi="Times New Roman" w:eastAsia="Times New Roman" w:cs="Times New Roman"/>
      <w:b/>
      <w:i/>
      <w:color w:val="666666"/>
      <w:sz w:val="24"/>
      <w:szCs w:val="24"/>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styleId="Reference" w:customStyle="1">
    <w:name w:val="Reference"/>
    <w:uiPriority w:val="4"/>
    <w:qFormat/>
    <w:rsid w:val="006B7853"/>
    <w:pPr>
      <w:autoSpaceDE w:val="0"/>
      <w:autoSpaceDN w:val="0"/>
      <w:adjustRightInd w:val="0"/>
      <w:spacing w:after="240" w:line="240" w:lineRule="auto"/>
    </w:pPr>
    <w:rPr>
      <w:rFonts w:ascii="Arial" w:hAnsi="Arial" w:eastAsia="Times New Roman"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styleId="CommentTextChar" w:customStyle="1">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styleId="CommentSubjectChar" w:customStyle="1">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780731693">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steven.nydick@kornferry.com" TargetMode="External" Id="rId8" /><Relationship Type="http://schemas.openxmlformats.org/officeDocument/2006/relationships/hyperlink" Target="http://CRAN.R-project.org/doc/FAQ/R-FAQ.html" TargetMode="External" Id="rId13" /><Relationship Type="http://schemas.openxmlformats.org/officeDocument/2006/relationships/hyperlink" Target="http://www.python.org" TargetMode="External" Id="rId18" /><Relationship Type="http://schemas.openxmlformats.org/officeDocument/2006/relationships/footer" Target="footer2.xml" Id="rId26" /><Relationship Type="http://schemas.openxmlformats.org/officeDocument/2006/relationships/settings" Target="settings.xml" Id="rId3" /><Relationship Type="http://schemas.openxmlformats.org/officeDocument/2006/relationships/hyperlink" Target="https://towardsdatascience.com/the-mostly-complete-chart-of-neural-networks-explained-3fb6f2367464" TargetMode="External" Id="rId21" /><Relationship Type="http://schemas.openxmlformats.org/officeDocument/2006/relationships/hyperlink" Target="https://github.com/fchollet/keras" TargetMode="External" Id="rId12" /><Relationship Type="http://schemas.openxmlformats.org/officeDocument/2006/relationships/hyperlink" Target="http://papers.neurips.cc/paper/9015-pytorch-an-imperative-style-high-performance-deep-learning-library.pdf" TargetMode="External"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hyperlink" Target="https://pandas.pydata.org/" TargetMode="External" Id="rId16" /><Relationship Type="http://schemas.openxmlformats.org/officeDocument/2006/relationships/hyperlink" Target="https://stackoverflow.blog/2017/10/10/impressive-growth-r/" TargetMode="External"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pectrum.ieee.org/top-programming-languages/" TargetMode="External" Id="rId11" /><Relationship Type="http://schemas.openxmlformats.org/officeDocument/2006/relationships/header" Target="header2.xml" Id="rId24" /><Relationship Type="http://schemas.openxmlformats.org/officeDocument/2006/relationships/footnotes" Target="footnotes.xml" Id="rId5" /><Relationship Type="http://schemas.openxmlformats.org/officeDocument/2006/relationships/hyperlink" Target="https://www.coursera.org/specializations/natural-language-processing" TargetMode="External" Id="rId15" /><Relationship Type="http://schemas.openxmlformats.org/officeDocument/2006/relationships/header" Target="header1.xml" Id="rId23" /><Relationship Type="http://schemas.openxmlformats.org/officeDocument/2006/relationships/footer" Target="footer3.xml" Id="rId28" /><Relationship Type="http://schemas.openxmlformats.org/officeDocument/2006/relationships/hyperlink" Target="https://spectrum.ieee.org/at-work/innovation/the-2018-top-programming-languages" TargetMode="External" Id="rId10" /><Relationship Type="http://schemas.openxmlformats.org/officeDocument/2006/relationships/hyperlink" Target="https://www.R-project.org/" TargetMode="External" Id="rId19" /><Relationship Type="http://schemas.openxmlformats.org/officeDocument/2006/relationships/webSettings" Target="webSettings.xml" Id="rId4" /><Relationship Type="http://schemas.openxmlformats.org/officeDocument/2006/relationships/hyperlink" Target="https://docs.anaconda.com" TargetMode="External" Id="rId9" /><Relationship Type="http://schemas.openxmlformats.org/officeDocument/2006/relationships/hyperlink" Target="https://arxiv.org/pdf/1301.3781.pdf" TargetMode="External" Id="rId14" /><Relationship Type="http://schemas.openxmlformats.org/officeDocument/2006/relationships/hyperlink" Target="https://CRAN.R-project.org/package=roperators" TargetMode="External" Id="rId22" /><Relationship Type="http://schemas.openxmlformats.org/officeDocument/2006/relationships/header" Target="header3.xml" Id="rId27" /><Relationship Type="http://schemas.openxmlformats.org/officeDocument/2006/relationships/theme" Target="theme/theme1.xml" Id="rId30" /><Relationship Type="http://schemas.openxmlformats.org/officeDocument/2006/relationships/hyperlink" Target="https://github.com/swnydick/siop-2022-nlp-r-python" TargetMode="External" Id="Ra2eb9f89fd374557" /><Relationship Type="http://schemas.openxmlformats.org/officeDocument/2006/relationships/comments" Target="/word/comments.xml" Id="Rd677c687aa56409d" /><Relationship Type="http://schemas.microsoft.com/office/2011/relationships/people" Target="/word/people.xml" Id="R2a4f7e00215b412c" /><Relationship Type="http://schemas.microsoft.com/office/2011/relationships/commentsExtended" Target="/word/commentsExtended.xml" Id="R7151225fb2744b08" /><Relationship Type="http://schemas.microsoft.com/office/2016/09/relationships/commentsIds" Target="/word/commentsIds.xml" Id="Rbab6fb57e0914d2f" /><Relationship Type="http://schemas.microsoft.com/office/2018/08/relationships/commentsExtensible" Target="/word/commentsExtensible.xml" Id="Ra0ab34ffe2f34c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DDI,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Schwall, Alexander</dc:creator>
  <keywords/>
  <lastModifiedBy>Tristan Wisner</lastModifiedBy>
  <revision>421</revision>
  <dcterms:created xsi:type="dcterms:W3CDTF">2019-09-04T18:47:00.0000000Z</dcterms:created>
  <dcterms:modified xsi:type="dcterms:W3CDTF">2021-10-06T19:41:22.6912732Z</dcterms:modified>
</coreProperties>
</file>